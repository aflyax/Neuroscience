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0CE68" w14:textId="32CB49BE" w:rsidR="005E0F39" w:rsidRDefault="005E0F39" w:rsidP="00780054">
      <w:pPr>
        <w:spacing w:line="360" w:lineRule="auto"/>
        <w:rPr>
          <w:rFonts w:ascii="Arial" w:hAnsi="Arial" w:cs="Arial"/>
          <w:b/>
        </w:rPr>
      </w:pPr>
      <w:r>
        <w:rPr>
          <w:rFonts w:ascii="Arial" w:hAnsi="Arial" w:cs="Arial"/>
          <w:b/>
        </w:rPr>
        <w:t>Activation of ERG potassium channels disrupts gamma oscillations in the auditory cortex.</w:t>
      </w:r>
    </w:p>
    <w:p w14:paraId="7A078D55" w14:textId="57E67EC2" w:rsidR="00453E59" w:rsidRPr="00453E59" w:rsidRDefault="00453E59" w:rsidP="00780054">
      <w:pPr>
        <w:spacing w:line="360" w:lineRule="auto"/>
        <w:rPr>
          <w:rFonts w:ascii="Arial" w:hAnsi="Arial" w:cs="Arial"/>
          <w:rPrChange w:id="0" w:author="Alexander V. Flyax" w:date="2014-09-17T22:35:00Z">
            <w:rPr>
              <w:rFonts w:ascii="Arial" w:hAnsi="Arial" w:cs="Arial"/>
              <w:b/>
            </w:rPr>
          </w:rPrChange>
        </w:rPr>
      </w:pPr>
      <w:ins w:id="1" w:author="Alexander V. Flyax" w:date="2014-09-17T22:35:00Z">
        <w:r>
          <w:rPr>
            <w:rFonts w:ascii="Arial" w:hAnsi="Arial" w:cs="Arial"/>
          </w:rPr>
          <w:t>(</w:t>
        </w:r>
        <w:proofErr w:type="gramStart"/>
        <w:r>
          <w:rPr>
            <w:rFonts w:ascii="Arial" w:hAnsi="Arial" w:cs="Arial"/>
          </w:rPr>
          <w:t>names</w:t>
        </w:r>
        <w:proofErr w:type="gramEnd"/>
        <w:r>
          <w:rPr>
            <w:rFonts w:ascii="Arial" w:hAnsi="Arial" w:cs="Arial"/>
          </w:rPr>
          <w:t>)</w:t>
        </w:r>
      </w:ins>
    </w:p>
    <w:p w14:paraId="69B68D0E" w14:textId="77777777" w:rsidR="00FB3938" w:rsidRPr="005E0F39" w:rsidRDefault="00FB3938" w:rsidP="00780054">
      <w:pPr>
        <w:spacing w:line="360" w:lineRule="auto"/>
        <w:rPr>
          <w:rFonts w:ascii="Arial" w:hAnsi="Arial" w:cs="Arial"/>
          <w:b/>
        </w:rPr>
      </w:pPr>
    </w:p>
    <w:p w14:paraId="4EF3A9A8" w14:textId="4F8D9F68" w:rsidR="00D30134" w:rsidRDefault="00780054" w:rsidP="00780054">
      <w:pPr>
        <w:spacing w:line="360" w:lineRule="auto"/>
        <w:rPr>
          <w:ins w:id="2" w:author="Alexander V. Flyax" w:date="2014-09-17T22:36:00Z"/>
          <w:rFonts w:ascii="Arial" w:hAnsi="Arial" w:cs="Arial"/>
        </w:rPr>
      </w:pPr>
      <w:del w:id="3" w:author="Alexander V. Flyax" w:date="2014-09-17T22:35:00Z">
        <w:r w:rsidDel="00453E59">
          <w:rPr>
            <w:rFonts w:ascii="Arial" w:hAnsi="Arial" w:cs="Arial"/>
          </w:rPr>
          <w:delText>Gamma o</w:delText>
        </w:r>
      </w:del>
      <w:ins w:id="4" w:author="Alexander V. Flyax" w:date="2014-09-17T22:35:00Z">
        <w:r w:rsidR="00453E59">
          <w:rPr>
            <w:rFonts w:ascii="Arial" w:hAnsi="Arial" w:cs="Arial"/>
          </w:rPr>
          <w:t>O</w:t>
        </w:r>
      </w:ins>
      <w:r>
        <w:rPr>
          <w:rFonts w:ascii="Arial" w:hAnsi="Arial" w:cs="Arial"/>
        </w:rPr>
        <w:t>scillations</w:t>
      </w:r>
      <w:ins w:id="5" w:author="Alexander V. Flyax" w:date="2014-09-17T22:35:00Z">
        <w:r w:rsidR="00453E59">
          <w:rPr>
            <w:rFonts w:ascii="Arial" w:hAnsi="Arial" w:cs="Arial"/>
          </w:rPr>
          <w:t xml:space="preserve"> in </w:t>
        </w:r>
      </w:ins>
      <w:ins w:id="6" w:author="Alexander V. Flyax" w:date="2014-09-17T22:59:00Z">
        <w:r w:rsidR="0032492F">
          <w:rPr>
            <w:rFonts w:ascii="Arial" w:hAnsi="Arial" w:cs="Arial"/>
          </w:rPr>
          <w:t xml:space="preserve">the </w:t>
        </w:r>
      </w:ins>
      <w:ins w:id="7" w:author="Alexander V. Flyax" w:date="2014-09-17T22:35:00Z">
        <w:r w:rsidR="00453E59">
          <w:rPr>
            <w:rFonts w:ascii="Arial" w:hAnsi="Arial" w:cs="Arial"/>
          </w:rPr>
          <w:t>gamma band frequency</w:t>
        </w:r>
      </w:ins>
      <w:r>
        <w:rPr>
          <w:rFonts w:ascii="Arial" w:hAnsi="Arial" w:cs="Arial"/>
        </w:rPr>
        <w:t xml:space="preserve"> have been observed in the hippocampus and </w:t>
      </w:r>
      <w:del w:id="8" w:author="Alexander V. Flyax" w:date="2014-09-17T22:35:00Z">
        <w:r w:rsidDel="00453E59">
          <w:rPr>
            <w:rFonts w:ascii="Arial" w:hAnsi="Arial" w:cs="Arial"/>
          </w:rPr>
          <w:delText>in</w:delText>
        </w:r>
      </w:del>
      <w:r>
        <w:rPr>
          <w:rFonts w:ascii="Arial" w:hAnsi="Arial" w:cs="Arial"/>
        </w:rPr>
        <w:t xml:space="preserve"> the neocortex during a</w:t>
      </w:r>
      <w:r w:rsidR="008E53A2">
        <w:rPr>
          <w:rFonts w:ascii="Arial" w:hAnsi="Arial" w:cs="Arial"/>
        </w:rPr>
        <w:t>ctive behavior</w:t>
      </w:r>
      <w:r>
        <w:rPr>
          <w:rFonts w:ascii="Arial" w:hAnsi="Arial" w:cs="Arial"/>
        </w:rPr>
        <w:t>; they are believed to coordinate sensory processing and contribute to cognitive function.</w:t>
      </w:r>
      <w:r w:rsidR="00316780">
        <w:rPr>
          <w:rFonts w:ascii="Arial" w:hAnsi="Arial" w:cs="Arial"/>
        </w:rPr>
        <w:t xml:space="preserve"> It has been shown that patients with schizophrenia ha</w:t>
      </w:r>
      <w:r w:rsidR="00E621FB">
        <w:rPr>
          <w:rFonts w:ascii="Arial" w:hAnsi="Arial" w:cs="Arial"/>
        </w:rPr>
        <w:t xml:space="preserve">ve disturbed gamma </w:t>
      </w:r>
      <w:r w:rsidR="00FB3938">
        <w:rPr>
          <w:rFonts w:ascii="Arial" w:hAnsi="Arial" w:cs="Arial"/>
        </w:rPr>
        <w:t>oscillations</w:t>
      </w:r>
      <w:del w:id="9" w:author="Alexander V. Flyax" w:date="2014-09-17T22:35:00Z">
        <w:r w:rsidR="00FB3938" w:rsidDel="00453E59">
          <w:rPr>
            <w:rFonts w:ascii="Arial" w:hAnsi="Arial" w:cs="Arial"/>
          </w:rPr>
          <w:delText>;</w:delText>
        </w:r>
        <w:r w:rsidR="00E621FB" w:rsidDel="00453E59">
          <w:rPr>
            <w:rFonts w:ascii="Arial" w:hAnsi="Arial" w:cs="Arial"/>
          </w:rPr>
          <w:delText xml:space="preserve"> </w:delText>
        </w:r>
      </w:del>
      <w:del w:id="10" w:author="Alexander V. Flyax" w:date="2014-09-17T22:46:00Z">
        <w:r w:rsidR="00E621FB" w:rsidDel="00453E59">
          <w:rPr>
            <w:rFonts w:ascii="Arial" w:hAnsi="Arial" w:cs="Arial"/>
          </w:rPr>
          <w:delText>anti-psychotics block specific potassium channels that alter the release of dopamine</w:delText>
        </w:r>
      </w:del>
      <w:r w:rsidR="00E621FB">
        <w:rPr>
          <w:rFonts w:ascii="Arial" w:hAnsi="Arial" w:cs="Arial"/>
        </w:rPr>
        <w:t>.</w:t>
      </w:r>
      <w:r w:rsidR="00316780">
        <w:rPr>
          <w:rFonts w:ascii="Arial" w:hAnsi="Arial" w:cs="Arial"/>
        </w:rPr>
        <w:t xml:space="preserve"> </w:t>
      </w:r>
      <w:r w:rsidR="002324D0">
        <w:rPr>
          <w:rFonts w:ascii="Arial" w:hAnsi="Arial" w:cs="Arial"/>
        </w:rPr>
        <w:t xml:space="preserve"> </w:t>
      </w:r>
      <w:r w:rsidR="007012C3">
        <w:rPr>
          <w:rFonts w:ascii="Arial" w:hAnsi="Arial" w:cs="Arial"/>
        </w:rPr>
        <w:t>Even though gamma oscillations are widely observed, the</w:t>
      </w:r>
      <w:del w:id="11" w:author="Alexander V. Flyax" w:date="2014-09-17T22:36:00Z">
        <w:r w:rsidR="007012C3" w:rsidDel="00453E59">
          <w:rPr>
            <w:rFonts w:ascii="Arial" w:hAnsi="Arial" w:cs="Arial"/>
          </w:rPr>
          <w:delText>ir</w:delText>
        </w:r>
      </w:del>
      <w:ins w:id="12" w:author="Alexander V. Flyax" w:date="2014-09-17T22:36:00Z">
        <w:r w:rsidR="00453E59">
          <w:rPr>
            <w:rFonts w:ascii="Arial" w:hAnsi="Arial" w:cs="Arial"/>
          </w:rPr>
          <w:t xml:space="preserve"> synaptic</w:t>
        </w:r>
      </w:ins>
      <w:r w:rsidR="007012C3">
        <w:rPr>
          <w:rFonts w:ascii="Arial" w:hAnsi="Arial" w:cs="Arial"/>
        </w:rPr>
        <w:t xml:space="preserve"> mechanisms</w:t>
      </w:r>
      <w:ins w:id="13" w:author="Alexander V. Flyax" w:date="2014-09-17T22:36:00Z">
        <w:r w:rsidR="00453E59">
          <w:rPr>
            <w:rFonts w:ascii="Arial" w:hAnsi="Arial" w:cs="Arial"/>
          </w:rPr>
          <w:t xml:space="preserve"> contributing to their rise</w:t>
        </w:r>
      </w:ins>
      <w:r w:rsidR="007012C3">
        <w:rPr>
          <w:rFonts w:ascii="Arial" w:hAnsi="Arial" w:cs="Arial"/>
        </w:rPr>
        <w:t xml:space="preserve"> are still not fully understood</w:t>
      </w:r>
      <w:ins w:id="14" w:author="Alexander V. Flyax" w:date="2014-09-17T22:43:00Z">
        <w:r w:rsidR="00453E59">
          <w:rPr>
            <w:rFonts w:ascii="Arial" w:hAnsi="Arial" w:cs="Arial"/>
          </w:rPr>
          <w:t>, but a number of neurotransmission pathways have been implicated</w:t>
        </w:r>
      </w:ins>
      <w:r w:rsidR="007012C3">
        <w:rPr>
          <w:rFonts w:ascii="Arial" w:hAnsi="Arial" w:cs="Arial"/>
        </w:rPr>
        <w:t>.</w:t>
      </w:r>
    </w:p>
    <w:p w14:paraId="042B2279" w14:textId="77777777" w:rsidR="00453E59" w:rsidRDefault="00453E59" w:rsidP="00780054">
      <w:pPr>
        <w:spacing w:line="360" w:lineRule="auto"/>
        <w:rPr>
          <w:rFonts w:ascii="Arial" w:hAnsi="Arial" w:cs="Arial"/>
        </w:rPr>
      </w:pPr>
    </w:p>
    <w:p w14:paraId="2A2A581F" w14:textId="1167AEAB" w:rsidR="005C1964" w:rsidRDefault="002324D0" w:rsidP="00780054">
      <w:pPr>
        <w:spacing w:line="360" w:lineRule="auto"/>
        <w:rPr>
          <w:ins w:id="15" w:author="Alexander V. Flyax" w:date="2014-09-17T22:48:00Z"/>
          <w:rFonts w:ascii="Arial" w:hAnsi="Arial" w:cs="Arial"/>
        </w:rPr>
      </w:pPr>
      <w:del w:id="16" w:author="Alexander V. Flyax" w:date="2014-09-17T22:36:00Z">
        <w:r w:rsidDel="00453E59">
          <w:rPr>
            <w:rFonts w:ascii="Arial" w:hAnsi="Arial" w:cs="Arial"/>
          </w:rPr>
          <w:delText>Interneurons are believed to play an important role in the g</w:delText>
        </w:r>
        <w:r w:rsidR="006E304A" w:rsidDel="00453E59">
          <w:rPr>
            <w:rFonts w:ascii="Arial" w:hAnsi="Arial" w:cs="Arial"/>
          </w:rPr>
          <w:delText>eneration of gamma oscillations;</w:delText>
        </w:r>
        <w:r w:rsidR="00E32F2C" w:rsidDel="00453E59">
          <w:rPr>
            <w:rFonts w:ascii="Arial" w:hAnsi="Arial" w:cs="Arial"/>
          </w:rPr>
          <w:delText xml:space="preserve"> </w:delText>
        </w:r>
        <w:r w:rsidR="006E304A" w:rsidDel="00453E59">
          <w:rPr>
            <w:rFonts w:ascii="Arial" w:hAnsi="Arial" w:cs="Arial"/>
          </w:rPr>
          <w:delText>GABA-mediated inhibition</w:delText>
        </w:r>
      </w:del>
      <w:ins w:id="17" w:author="Alexander V. Flyax" w:date="2014-09-17T22:42:00Z">
        <w:r w:rsidR="00453E59">
          <w:rPr>
            <w:rFonts w:ascii="Arial" w:hAnsi="Arial" w:cs="Arial"/>
          </w:rPr>
          <w:t>Release of</w:t>
        </w:r>
      </w:ins>
      <w:ins w:id="18" w:author="Alexander V. Flyax" w:date="2014-09-17T22:37:00Z">
        <w:r w:rsidR="00453E59">
          <w:rPr>
            <w:rFonts w:ascii="Arial" w:hAnsi="Arial" w:cs="Arial"/>
          </w:rPr>
          <w:t xml:space="preserve"> </w:t>
        </w:r>
        <w:proofErr w:type="spellStart"/>
        <w:r w:rsidR="00453E59">
          <w:rPr>
            <w:rFonts w:ascii="Arial" w:hAnsi="Arial" w:cs="Arial"/>
          </w:rPr>
          <w:t>GABA</w:t>
        </w:r>
      </w:ins>
      <w:del w:id="19" w:author="Alexander V. Flyax" w:date="2014-09-17T22:36:00Z">
        <w:r w:rsidR="006E304A" w:rsidDel="00453E59">
          <w:rPr>
            <w:rFonts w:ascii="Arial" w:hAnsi="Arial" w:cs="Arial"/>
          </w:rPr>
          <w:delText xml:space="preserve"> </w:delText>
        </w:r>
      </w:del>
      <w:del w:id="20" w:author="Alexander V. Flyax" w:date="2014-09-17T22:37:00Z">
        <w:r w:rsidR="006E304A" w:rsidDel="00453E59">
          <w:rPr>
            <w:rFonts w:ascii="Arial" w:hAnsi="Arial" w:cs="Arial"/>
          </w:rPr>
          <w:delText xml:space="preserve">is required </w:delText>
        </w:r>
      </w:del>
      <w:ins w:id="21" w:author="Alexander V. Flyax" w:date="2014-09-17T22:37:00Z">
        <w:r w:rsidR="00453E59">
          <w:rPr>
            <w:rFonts w:ascii="Arial" w:hAnsi="Arial" w:cs="Arial"/>
          </w:rPr>
          <w:t>has</w:t>
        </w:r>
        <w:proofErr w:type="spellEnd"/>
        <w:r w:rsidR="00453E59">
          <w:rPr>
            <w:rFonts w:ascii="Arial" w:hAnsi="Arial" w:cs="Arial"/>
          </w:rPr>
          <w:t xml:space="preserve"> been shown to be necessary </w:t>
        </w:r>
      </w:ins>
      <w:r w:rsidR="006E304A">
        <w:rPr>
          <w:rFonts w:ascii="Arial" w:hAnsi="Arial" w:cs="Arial"/>
        </w:rPr>
        <w:t>for the generation of gamma oscillations (</w:t>
      </w:r>
      <w:proofErr w:type="spellStart"/>
      <w:r w:rsidR="006E304A">
        <w:rPr>
          <w:rFonts w:ascii="Arial" w:hAnsi="Arial" w:cs="Arial"/>
        </w:rPr>
        <w:t>Bartos</w:t>
      </w:r>
      <w:proofErr w:type="spellEnd"/>
      <w:del w:id="22" w:author="Alexander V. Flyax" w:date="2014-09-17T22:37:00Z">
        <w:r w:rsidR="006E304A" w:rsidDel="00453E59">
          <w:rPr>
            <w:rFonts w:ascii="Arial" w:hAnsi="Arial" w:cs="Arial"/>
          </w:rPr>
          <w:delText>, Vida, &amp; Jonas,</w:delText>
        </w:r>
      </w:del>
      <w:ins w:id="23" w:author="Alexander V. Flyax" w:date="2014-09-17T22:37:00Z">
        <w:r w:rsidR="00453E59">
          <w:rPr>
            <w:rFonts w:ascii="Arial" w:hAnsi="Arial" w:cs="Arial"/>
          </w:rPr>
          <w:t xml:space="preserve"> et al.</w:t>
        </w:r>
      </w:ins>
      <w:r w:rsidR="006E304A">
        <w:rPr>
          <w:rFonts w:ascii="Arial" w:hAnsi="Arial" w:cs="Arial"/>
        </w:rPr>
        <w:t xml:space="preserve"> 2007).</w:t>
      </w:r>
      <w:ins w:id="24" w:author="Alexander V. Flyax" w:date="2014-09-17T22:43:00Z">
        <w:r w:rsidR="00453E59">
          <w:rPr>
            <w:rFonts w:ascii="Arial" w:hAnsi="Arial" w:cs="Arial"/>
          </w:rPr>
          <w:t xml:space="preserve"> </w:t>
        </w:r>
        <w:commentRangeStart w:id="25"/>
        <w:r w:rsidR="00453E59">
          <w:rPr>
            <w:rFonts w:ascii="Arial" w:hAnsi="Arial" w:cs="Arial"/>
          </w:rPr>
          <w:t>Hippocampal</w:t>
        </w:r>
      </w:ins>
      <w:r w:rsidR="006E304A">
        <w:rPr>
          <w:rFonts w:ascii="Arial" w:hAnsi="Arial" w:cs="Arial"/>
        </w:rPr>
        <w:t xml:space="preserve"> </w:t>
      </w:r>
      <w:del w:id="26" w:author="Alexander V. Flyax" w:date="2014-09-17T22:43:00Z">
        <w:r w:rsidR="00246FFC" w:rsidDel="00453E59">
          <w:rPr>
            <w:rFonts w:ascii="Arial" w:hAnsi="Arial" w:cs="Arial"/>
          </w:rPr>
          <w:delText>I</w:delText>
        </w:r>
        <w:r w:rsidR="00E32F2C" w:rsidDel="00453E59">
          <w:rPr>
            <w:rFonts w:ascii="Arial" w:hAnsi="Arial" w:cs="Arial"/>
          </w:rPr>
          <w:delText xml:space="preserve">nterneurons </w:delText>
        </w:r>
      </w:del>
      <w:ins w:id="27" w:author="Alexander V. Flyax" w:date="2014-09-17T22:43:00Z">
        <w:r w:rsidR="00453E59">
          <w:rPr>
            <w:rFonts w:ascii="Arial" w:hAnsi="Arial" w:cs="Arial"/>
          </w:rPr>
          <w:t>i</w:t>
        </w:r>
        <w:r w:rsidR="00453E59">
          <w:rPr>
            <w:rFonts w:ascii="Arial" w:hAnsi="Arial" w:cs="Arial"/>
          </w:rPr>
          <w:t>nterneurons</w:t>
        </w:r>
        <w:r w:rsidR="00453E59">
          <w:rPr>
            <w:rFonts w:ascii="Arial" w:hAnsi="Arial" w:cs="Arial"/>
          </w:rPr>
          <w:t xml:space="preserve"> express</w:t>
        </w:r>
        <w:r w:rsidR="00453E59">
          <w:rPr>
            <w:rFonts w:ascii="Arial" w:hAnsi="Arial" w:cs="Arial"/>
          </w:rPr>
          <w:t xml:space="preserve"> </w:t>
        </w:r>
      </w:ins>
      <w:del w:id="28" w:author="Alexander V. Flyax" w:date="2014-09-17T22:43:00Z">
        <w:r w:rsidR="00E32F2C" w:rsidDel="00453E59">
          <w:rPr>
            <w:rFonts w:ascii="Arial" w:hAnsi="Arial" w:cs="Arial"/>
          </w:rPr>
          <w:delText xml:space="preserve">within the hippocampus </w:delText>
        </w:r>
        <w:r w:rsidR="00246FFC" w:rsidDel="00453E59">
          <w:rPr>
            <w:rFonts w:ascii="Arial" w:hAnsi="Arial" w:cs="Arial"/>
          </w:rPr>
          <w:delText xml:space="preserve">activate </w:delText>
        </w:r>
      </w:del>
      <w:r w:rsidR="00246FFC">
        <w:rPr>
          <w:rFonts w:ascii="Arial" w:hAnsi="Arial" w:cs="Arial"/>
        </w:rPr>
        <w:t xml:space="preserve">metabotropic glutamate </w:t>
      </w:r>
      <w:del w:id="29" w:author="Alexander V. Flyax" w:date="2014-09-17T22:44:00Z">
        <w:r w:rsidR="00246FFC" w:rsidDel="00453E59">
          <w:rPr>
            <w:rFonts w:ascii="Arial" w:hAnsi="Arial" w:cs="Arial"/>
          </w:rPr>
          <w:delText xml:space="preserve">receptors (mGluRs) </w:delText>
        </w:r>
      </w:del>
      <w:r w:rsidR="00246FFC">
        <w:rPr>
          <w:rFonts w:ascii="Arial" w:hAnsi="Arial" w:cs="Arial"/>
        </w:rPr>
        <w:t>and</w:t>
      </w:r>
      <w:ins w:id="30" w:author="Alexander V. Flyax" w:date="2014-09-17T22:44:00Z">
        <w:r w:rsidR="00453E59">
          <w:rPr>
            <w:rFonts w:ascii="Arial" w:hAnsi="Arial" w:cs="Arial"/>
          </w:rPr>
          <w:t xml:space="preserve"> </w:t>
        </w:r>
        <w:proofErr w:type="spellStart"/>
        <w:r w:rsidR="00453E59">
          <w:rPr>
            <w:rFonts w:ascii="Arial" w:hAnsi="Arial" w:cs="Arial"/>
          </w:rPr>
          <w:t>ionotropic</w:t>
        </w:r>
      </w:ins>
      <w:proofErr w:type="spellEnd"/>
      <w:r w:rsidR="00246FFC">
        <w:rPr>
          <w:rFonts w:ascii="Arial" w:hAnsi="Arial" w:cs="Arial"/>
        </w:rPr>
        <w:t xml:space="preserve"> </w:t>
      </w:r>
      <w:proofErr w:type="spellStart"/>
      <w:r w:rsidR="00246FFC">
        <w:rPr>
          <w:rFonts w:ascii="Arial" w:hAnsi="Arial" w:cs="Arial"/>
        </w:rPr>
        <w:t>kainate</w:t>
      </w:r>
      <w:proofErr w:type="spellEnd"/>
      <w:r w:rsidR="00246FFC">
        <w:rPr>
          <w:rFonts w:ascii="Arial" w:hAnsi="Arial" w:cs="Arial"/>
        </w:rPr>
        <w:t xml:space="preserve"> receptors.</w:t>
      </w:r>
      <w:commentRangeEnd w:id="25"/>
      <w:r w:rsidR="00453E59">
        <w:rPr>
          <w:rStyle w:val="CommentReference"/>
        </w:rPr>
        <w:commentReference w:id="25"/>
      </w:r>
      <w:r w:rsidR="00246FFC">
        <w:rPr>
          <w:rFonts w:ascii="Arial" w:hAnsi="Arial" w:cs="Arial"/>
        </w:rPr>
        <w:t xml:space="preserve"> </w:t>
      </w:r>
      <w:ins w:id="31" w:author="Alexander V. Flyax" w:date="2014-09-17T22:46:00Z">
        <w:r w:rsidR="00453E59">
          <w:rPr>
            <w:rFonts w:ascii="Arial" w:hAnsi="Arial" w:cs="Arial"/>
          </w:rPr>
          <w:t>A</w:t>
        </w:r>
        <w:r w:rsidR="00453E59">
          <w:rPr>
            <w:rFonts w:ascii="Arial" w:hAnsi="Arial" w:cs="Arial"/>
          </w:rPr>
          <w:t>nti-psychotics block specific potassium channels that alter the release of dopamine</w:t>
        </w:r>
        <w:r w:rsidR="00453E59">
          <w:rPr>
            <w:rFonts w:ascii="Arial" w:hAnsi="Arial" w:cs="Arial"/>
          </w:rPr>
          <w:t>.</w:t>
        </w:r>
      </w:ins>
      <w:ins w:id="32" w:author="Alexander V. Flyax" w:date="2014-09-17T22:40:00Z">
        <w:r w:rsidR="00453E59">
          <w:rPr>
            <w:rFonts w:ascii="Arial" w:hAnsi="Arial" w:cs="Arial"/>
          </w:rPr>
          <w:t xml:space="preserve"> </w:t>
        </w:r>
      </w:ins>
      <w:r w:rsidR="00190BAE">
        <w:rPr>
          <w:rFonts w:ascii="Arial" w:hAnsi="Arial" w:cs="Arial"/>
        </w:rPr>
        <w:t xml:space="preserve">A </w:t>
      </w:r>
      <w:r w:rsidR="009A4214">
        <w:rPr>
          <w:rFonts w:ascii="Arial" w:hAnsi="Arial" w:cs="Arial"/>
        </w:rPr>
        <w:t>recent study</w:t>
      </w:r>
      <w:r w:rsidR="00DB63BA">
        <w:rPr>
          <w:rFonts w:ascii="Arial" w:hAnsi="Arial" w:cs="Arial"/>
        </w:rPr>
        <w:t xml:space="preserve"> </w:t>
      </w:r>
      <w:r w:rsidR="00190BAE">
        <w:rPr>
          <w:rFonts w:ascii="Arial" w:hAnsi="Arial" w:cs="Arial"/>
        </w:rPr>
        <w:t xml:space="preserve">showed that </w:t>
      </w:r>
      <w:commentRangeStart w:id="33"/>
      <w:r w:rsidR="00190BAE">
        <w:rPr>
          <w:rFonts w:ascii="Arial" w:hAnsi="Arial" w:cs="Arial"/>
        </w:rPr>
        <w:t>ether-a-go-go</w:t>
      </w:r>
      <w:commentRangeEnd w:id="33"/>
      <w:r w:rsidR="00453E59">
        <w:rPr>
          <w:rStyle w:val="CommentReference"/>
        </w:rPr>
        <w:commentReference w:id="33"/>
      </w:r>
      <w:r w:rsidR="00190BAE">
        <w:rPr>
          <w:rFonts w:ascii="Arial" w:hAnsi="Arial" w:cs="Arial"/>
        </w:rPr>
        <w:t xml:space="preserve"> (ER</w:t>
      </w:r>
      <w:r w:rsidR="00D30134">
        <w:rPr>
          <w:rFonts w:ascii="Arial" w:hAnsi="Arial" w:cs="Arial"/>
        </w:rPr>
        <w:t xml:space="preserve">G) potassium channels are expressed in </w:t>
      </w:r>
      <w:r w:rsidR="00190BAE">
        <w:rPr>
          <w:rFonts w:ascii="Arial" w:hAnsi="Arial" w:cs="Arial"/>
        </w:rPr>
        <w:t xml:space="preserve">fast spiking </w:t>
      </w:r>
      <w:r w:rsidR="002A0DA6">
        <w:rPr>
          <w:rFonts w:ascii="Arial" w:hAnsi="Arial" w:cs="Arial"/>
        </w:rPr>
        <w:t xml:space="preserve">(FS) </w:t>
      </w:r>
      <w:r w:rsidR="00D30134">
        <w:rPr>
          <w:rFonts w:ascii="Arial" w:hAnsi="Arial" w:cs="Arial"/>
        </w:rPr>
        <w:t xml:space="preserve">interneurons </w:t>
      </w:r>
      <w:del w:id="34" w:author="Alexander V. Flyax" w:date="2014-09-17T22:45:00Z">
        <w:r w:rsidR="00D30134" w:rsidDel="00453E59">
          <w:rPr>
            <w:rFonts w:ascii="Arial" w:hAnsi="Arial" w:cs="Arial"/>
          </w:rPr>
          <w:delText xml:space="preserve">within </w:delText>
        </w:r>
      </w:del>
      <w:ins w:id="35" w:author="Alexander V. Flyax" w:date="2014-09-17T22:45:00Z">
        <w:r w:rsidR="00453E59">
          <w:rPr>
            <w:rFonts w:ascii="Arial" w:hAnsi="Arial" w:cs="Arial"/>
          </w:rPr>
          <w:t>in</w:t>
        </w:r>
        <w:r w:rsidR="00453E59">
          <w:rPr>
            <w:rFonts w:ascii="Arial" w:hAnsi="Arial" w:cs="Arial"/>
          </w:rPr>
          <w:t xml:space="preserve"> </w:t>
        </w:r>
      </w:ins>
      <w:r w:rsidR="00D30134">
        <w:rPr>
          <w:rFonts w:ascii="Arial" w:hAnsi="Arial" w:cs="Arial"/>
        </w:rPr>
        <w:t>the cortex (</w:t>
      </w:r>
      <w:proofErr w:type="spellStart"/>
      <w:r w:rsidR="00E32F2C">
        <w:rPr>
          <w:rFonts w:ascii="Arial" w:hAnsi="Arial" w:cs="Arial"/>
        </w:rPr>
        <w:t>Saganich</w:t>
      </w:r>
      <w:proofErr w:type="spellEnd"/>
      <w:del w:id="36" w:author="Alexander V. Flyax" w:date="2014-09-17T22:47:00Z">
        <w:r w:rsidR="00D30134" w:rsidDel="00453E59">
          <w:rPr>
            <w:rFonts w:ascii="Arial" w:hAnsi="Arial" w:cs="Arial"/>
          </w:rPr>
          <w:delText>, Machado &amp;</w:delText>
        </w:r>
        <w:r w:rsidR="00C520DF" w:rsidRPr="00C520DF" w:rsidDel="00453E59">
          <w:rPr>
            <w:rFonts w:ascii="Arial" w:hAnsi="Arial" w:cs="Arial"/>
          </w:rPr>
          <w:delText xml:space="preserve"> </w:delText>
        </w:r>
        <w:r w:rsidR="00C520DF" w:rsidDel="00453E59">
          <w:rPr>
            <w:rFonts w:ascii="Arial" w:hAnsi="Arial" w:cs="Arial"/>
          </w:rPr>
          <w:delText>Rudy</w:delText>
        </w:r>
        <w:r w:rsidR="00D30134" w:rsidDel="00453E59">
          <w:rPr>
            <w:rFonts w:ascii="Arial" w:hAnsi="Arial" w:cs="Arial"/>
          </w:rPr>
          <w:delText>,</w:delText>
        </w:r>
      </w:del>
      <w:ins w:id="37" w:author="Alexander V. Flyax" w:date="2014-09-17T22:47:00Z">
        <w:r w:rsidR="00453E59">
          <w:rPr>
            <w:rFonts w:ascii="Arial" w:hAnsi="Arial" w:cs="Arial"/>
          </w:rPr>
          <w:t xml:space="preserve"> et al.</w:t>
        </w:r>
      </w:ins>
      <w:r w:rsidR="00D30134">
        <w:rPr>
          <w:rFonts w:ascii="Arial" w:hAnsi="Arial" w:cs="Arial"/>
        </w:rPr>
        <w:t xml:space="preserve"> 2001).</w:t>
      </w:r>
      <w:r w:rsidR="00190BAE">
        <w:rPr>
          <w:rFonts w:ascii="Arial" w:hAnsi="Arial" w:cs="Arial"/>
        </w:rPr>
        <w:t xml:space="preserve"> </w:t>
      </w:r>
      <w:commentRangeStart w:id="38"/>
      <w:r w:rsidR="00E70B1E">
        <w:rPr>
          <w:rFonts w:ascii="Arial" w:hAnsi="Arial" w:cs="Arial"/>
        </w:rPr>
        <w:t>This study will focus on finding a parallel between the findings in the hippocampus and the auditory cortex.</w:t>
      </w:r>
      <w:commentRangeEnd w:id="38"/>
      <w:r w:rsidR="00453E59">
        <w:rPr>
          <w:rStyle w:val="CommentReference"/>
        </w:rPr>
        <w:commentReference w:id="38"/>
      </w:r>
      <w:r w:rsidR="00E70B1E">
        <w:rPr>
          <w:rFonts w:ascii="Arial" w:hAnsi="Arial" w:cs="Arial"/>
        </w:rPr>
        <w:t xml:space="preserve"> </w:t>
      </w:r>
      <w:r w:rsidR="00F82C94">
        <w:rPr>
          <w:rFonts w:ascii="Arial" w:hAnsi="Arial" w:cs="Arial"/>
        </w:rPr>
        <w:t xml:space="preserve">We will be </w:t>
      </w:r>
      <w:r w:rsidR="002A0DA6">
        <w:rPr>
          <w:rFonts w:ascii="Arial" w:hAnsi="Arial" w:cs="Arial"/>
        </w:rPr>
        <w:t xml:space="preserve">using </w:t>
      </w:r>
      <w:proofErr w:type="spellStart"/>
      <w:r w:rsidR="00E32F2C">
        <w:rPr>
          <w:rFonts w:ascii="Arial" w:hAnsi="Arial" w:cs="Arial"/>
        </w:rPr>
        <w:t>kaina</w:t>
      </w:r>
      <w:r w:rsidR="002A0DA6">
        <w:rPr>
          <w:rFonts w:ascii="Arial" w:hAnsi="Arial" w:cs="Arial"/>
        </w:rPr>
        <w:t>te</w:t>
      </w:r>
      <w:proofErr w:type="spellEnd"/>
      <w:r w:rsidR="002A0DA6">
        <w:rPr>
          <w:rFonts w:ascii="Arial" w:hAnsi="Arial" w:cs="Arial"/>
        </w:rPr>
        <w:t xml:space="preserve"> to chemically induce </w:t>
      </w:r>
      <w:r w:rsidR="00F82C94">
        <w:rPr>
          <w:rFonts w:ascii="Arial" w:hAnsi="Arial" w:cs="Arial"/>
        </w:rPr>
        <w:t>gamma oscillations</w:t>
      </w:r>
      <w:r w:rsidR="002A0DA6">
        <w:rPr>
          <w:rFonts w:ascii="Arial" w:hAnsi="Arial" w:cs="Arial"/>
        </w:rPr>
        <w:t xml:space="preserve"> </w:t>
      </w:r>
      <w:r w:rsidR="00775343">
        <w:rPr>
          <w:rFonts w:ascii="Arial" w:hAnsi="Arial" w:cs="Arial"/>
        </w:rPr>
        <w:t>in</w:t>
      </w:r>
      <w:r w:rsidR="002A0DA6">
        <w:rPr>
          <w:rFonts w:ascii="Arial" w:hAnsi="Arial" w:cs="Arial"/>
        </w:rPr>
        <w:t xml:space="preserve"> the auditory cortex and apply a K</w:t>
      </w:r>
      <w:r w:rsidR="002A0DA6">
        <w:rPr>
          <w:rFonts w:ascii="Arial" w:hAnsi="Arial" w:cs="Arial"/>
          <w:vertAlign w:val="superscript"/>
        </w:rPr>
        <w:t>+</w:t>
      </w:r>
      <w:r w:rsidR="002A0DA6">
        <w:rPr>
          <w:rFonts w:ascii="Arial" w:hAnsi="Arial" w:cs="Arial"/>
        </w:rPr>
        <w:t xml:space="preserve"> channel modulator/</w:t>
      </w:r>
      <w:commentRangeStart w:id="39"/>
      <w:r w:rsidR="002A0DA6">
        <w:rPr>
          <w:rFonts w:ascii="Arial" w:hAnsi="Arial" w:cs="Arial"/>
        </w:rPr>
        <w:t>agonist</w:t>
      </w:r>
      <w:commentRangeEnd w:id="39"/>
      <w:r w:rsidR="00965FE6">
        <w:rPr>
          <w:rStyle w:val="CommentReference"/>
        </w:rPr>
        <w:commentReference w:id="39"/>
      </w:r>
      <w:del w:id="40" w:author="Alexander V. Flyax" w:date="2014-09-17T22:47:00Z">
        <w:r w:rsidR="002A0DA6" w:rsidDel="00453E59">
          <w:rPr>
            <w:rFonts w:ascii="Arial" w:hAnsi="Arial" w:cs="Arial"/>
          </w:rPr>
          <w:delText>,</w:delText>
        </w:r>
      </w:del>
      <w:r w:rsidR="002A0DA6">
        <w:rPr>
          <w:rFonts w:ascii="Arial" w:hAnsi="Arial" w:cs="Arial"/>
        </w:rPr>
        <w:t xml:space="preserve"> to </w:t>
      </w:r>
      <w:r w:rsidR="006E304A">
        <w:rPr>
          <w:rFonts w:ascii="Arial" w:hAnsi="Arial" w:cs="Arial"/>
        </w:rPr>
        <w:t>silence</w:t>
      </w:r>
      <w:r w:rsidR="002A0DA6">
        <w:rPr>
          <w:rFonts w:ascii="Arial" w:hAnsi="Arial" w:cs="Arial"/>
        </w:rPr>
        <w:t xml:space="preserve"> the FS interneurons.</w:t>
      </w:r>
      <w:r w:rsidR="00FF2A8F">
        <w:rPr>
          <w:rFonts w:ascii="Arial" w:hAnsi="Arial" w:cs="Arial"/>
        </w:rPr>
        <w:t xml:space="preserve"> By </w:t>
      </w:r>
      <w:commentRangeStart w:id="41"/>
      <w:r w:rsidR="00FF2A8F">
        <w:rPr>
          <w:rFonts w:ascii="Arial" w:hAnsi="Arial" w:cs="Arial"/>
        </w:rPr>
        <w:t>activating</w:t>
      </w:r>
      <w:commentRangeEnd w:id="41"/>
      <w:r w:rsidR="00965FE6">
        <w:rPr>
          <w:rStyle w:val="CommentReference"/>
        </w:rPr>
        <w:commentReference w:id="41"/>
      </w:r>
      <w:r w:rsidR="00FF2A8F">
        <w:rPr>
          <w:rFonts w:ascii="Arial" w:hAnsi="Arial" w:cs="Arial"/>
        </w:rPr>
        <w:t xml:space="preserve"> the FS interneurons, we will be able to determine if we can successfully interfere with the gamma </w:t>
      </w:r>
      <w:commentRangeStart w:id="42"/>
      <w:r w:rsidR="00FF2A8F">
        <w:rPr>
          <w:rFonts w:ascii="Arial" w:hAnsi="Arial" w:cs="Arial"/>
        </w:rPr>
        <w:t>oscillation</w:t>
      </w:r>
      <w:commentRangeEnd w:id="42"/>
      <w:r w:rsidR="00965FE6">
        <w:rPr>
          <w:rStyle w:val="CommentReference"/>
        </w:rPr>
        <w:commentReference w:id="42"/>
      </w:r>
      <w:r w:rsidR="00FF2A8F">
        <w:rPr>
          <w:rFonts w:ascii="Arial" w:hAnsi="Arial" w:cs="Arial"/>
        </w:rPr>
        <w:t>.</w:t>
      </w:r>
    </w:p>
    <w:p w14:paraId="67FAA79A" w14:textId="77777777" w:rsidR="00965FE6" w:rsidRDefault="00965FE6" w:rsidP="00780054">
      <w:pPr>
        <w:spacing w:line="360" w:lineRule="auto"/>
        <w:rPr>
          <w:rFonts w:ascii="Arial" w:hAnsi="Arial" w:cs="Arial"/>
        </w:rPr>
      </w:pPr>
    </w:p>
    <w:p w14:paraId="7B58E71F" w14:textId="77777777" w:rsidR="00886ED4" w:rsidRPr="002A0DA6" w:rsidRDefault="00886ED4" w:rsidP="00780054">
      <w:pPr>
        <w:spacing w:line="360" w:lineRule="auto"/>
        <w:rPr>
          <w:rFonts w:ascii="Arial" w:hAnsi="Arial" w:cs="Arial"/>
        </w:rPr>
      </w:pPr>
    </w:p>
    <w:sectPr w:rsidR="00886ED4" w:rsidRPr="002A0DA6" w:rsidSect="00474F7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Alexander V. Flyax" w:date="2014-09-17T22:44:00Z" w:initials="AVF">
    <w:p w14:paraId="135F6D09" w14:textId="6BA7CEA9" w:rsidR="00453E59" w:rsidRDefault="00453E59">
      <w:pPr>
        <w:pStyle w:val="CommentText"/>
      </w:pPr>
      <w:r>
        <w:rPr>
          <w:rStyle w:val="CommentReference"/>
        </w:rPr>
        <w:annotationRef/>
      </w:r>
      <w:r>
        <w:t>What relation to gamma oscillations?</w:t>
      </w:r>
    </w:p>
  </w:comment>
  <w:comment w:id="33" w:author="Alexander V. Flyax" w:date="2014-09-17T22:39:00Z" w:initials="AVF">
    <w:p w14:paraId="19AA9208" w14:textId="3E54BD21" w:rsidR="00453E59" w:rsidRDefault="00453E59">
      <w:pPr>
        <w:pStyle w:val="CommentText"/>
      </w:pPr>
      <w:r>
        <w:rPr>
          <w:rStyle w:val="CommentReference"/>
        </w:rPr>
        <w:annotationRef/>
      </w:r>
      <w:r>
        <w:t>Check spelling</w:t>
      </w:r>
    </w:p>
  </w:comment>
  <w:comment w:id="38" w:author="Alexander V. Flyax" w:date="2014-09-17T22:47:00Z" w:initials="AVF">
    <w:p w14:paraId="35405832" w14:textId="644A4C8D" w:rsidR="00453E59" w:rsidRDefault="00453E59">
      <w:pPr>
        <w:pStyle w:val="CommentText"/>
      </w:pPr>
      <w:r>
        <w:rPr>
          <w:rStyle w:val="CommentReference"/>
        </w:rPr>
        <w:annotationRef/>
      </w:r>
      <w:r>
        <w:t>Too vague. Which findings? Of what?</w:t>
      </w:r>
    </w:p>
  </w:comment>
  <w:comment w:id="39" w:author="Alexander V. Flyax" w:date="2014-09-17T22:56:00Z" w:initials="AVF">
    <w:p w14:paraId="26587963" w14:textId="0E958FC4" w:rsidR="00965FE6" w:rsidRDefault="00965FE6">
      <w:pPr>
        <w:pStyle w:val="CommentText"/>
      </w:pPr>
      <w:r>
        <w:rPr>
          <w:rStyle w:val="CommentReference"/>
        </w:rPr>
        <w:annotationRef/>
      </w:r>
      <w:r>
        <w:t>Agonist or antagonist?</w:t>
      </w:r>
    </w:p>
  </w:comment>
  <w:comment w:id="41" w:author="Alexander V. Flyax" w:date="2014-09-17T22:48:00Z" w:initials="AVF">
    <w:p w14:paraId="37863976" w14:textId="3232F556" w:rsidR="00965FE6" w:rsidRDefault="00965FE6">
      <w:pPr>
        <w:pStyle w:val="CommentText"/>
      </w:pPr>
      <w:r>
        <w:rPr>
          <w:rStyle w:val="CommentReference"/>
        </w:rPr>
        <w:annotationRef/>
      </w:r>
      <w:r>
        <w:t>Silencing?</w:t>
      </w:r>
    </w:p>
  </w:comment>
  <w:comment w:id="42" w:author="Alexander V. Flyax" w:date="2014-09-17T23:00:00Z" w:initials="AVF">
    <w:p w14:paraId="5CEE922B" w14:textId="05FC3A04" w:rsidR="00CA5D91" w:rsidRDefault="00965FE6">
      <w:pPr>
        <w:pStyle w:val="CommentText"/>
      </w:pPr>
      <w:r>
        <w:rPr>
          <w:rStyle w:val="CommentReference"/>
        </w:rPr>
        <w:annotationRef/>
      </w:r>
      <w:r w:rsidR="00CA5D91">
        <w:t>General comment:</w:t>
      </w:r>
    </w:p>
    <w:p w14:paraId="570F6E02" w14:textId="77777777" w:rsidR="00CA5D91" w:rsidRDefault="00CA5D91">
      <w:pPr>
        <w:pStyle w:val="CommentText"/>
      </w:pPr>
    </w:p>
    <w:p w14:paraId="0C745D2F" w14:textId="476A60C6" w:rsidR="00965FE6" w:rsidRDefault="00965FE6">
      <w:pPr>
        <w:pStyle w:val="CommentText"/>
      </w:pPr>
      <w:r>
        <w:t>You have to organize the flow of argument more cohesively.</w:t>
      </w:r>
    </w:p>
    <w:p w14:paraId="7384F283" w14:textId="77777777" w:rsidR="00965FE6" w:rsidRDefault="00965FE6">
      <w:pPr>
        <w:pStyle w:val="CommentText"/>
      </w:pPr>
    </w:p>
    <w:p w14:paraId="440BF21B" w14:textId="1FA55FCA" w:rsidR="00965FE6" w:rsidRDefault="00965FE6" w:rsidP="00965FE6">
      <w:pPr>
        <w:pStyle w:val="CommentText"/>
        <w:numPr>
          <w:ilvl w:val="0"/>
          <w:numId w:val="1"/>
        </w:numPr>
      </w:pPr>
      <w:r>
        <w:t>Gamma oscillations happen in the hippocampus and neocortex and are thought to contribute to blah-blah-blah, but the synaptic mechanism and specific neuronal classes contributing to their generation are not well understood.</w:t>
      </w:r>
    </w:p>
    <w:p w14:paraId="384A6586" w14:textId="77777777" w:rsidR="00CA5D91" w:rsidRDefault="00CA5D91" w:rsidP="00CA5D91">
      <w:pPr>
        <w:pStyle w:val="CommentText"/>
      </w:pPr>
    </w:p>
    <w:p w14:paraId="59518272" w14:textId="77777777" w:rsidR="00965FE6" w:rsidRDefault="00965FE6" w:rsidP="00965FE6">
      <w:pPr>
        <w:pStyle w:val="CommentText"/>
        <w:numPr>
          <w:ilvl w:val="0"/>
          <w:numId w:val="1"/>
        </w:numPr>
      </w:pPr>
      <w:r>
        <w:t xml:space="preserve"> However, inhibitory neurotransmission has been strongly implicated. Evidence.</w:t>
      </w:r>
    </w:p>
    <w:p w14:paraId="6D479979" w14:textId="77777777" w:rsidR="00CA5D91" w:rsidRDefault="00CA5D91" w:rsidP="00CA5D91">
      <w:pPr>
        <w:pStyle w:val="CommentText"/>
      </w:pPr>
    </w:p>
    <w:p w14:paraId="5FECFE7C" w14:textId="60FFBB14" w:rsidR="00965FE6" w:rsidRDefault="00965FE6" w:rsidP="00965FE6">
      <w:pPr>
        <w:pStyle w:val="CommentText"/>
        <w:numPr>
          <w:ilvl w:val="0"/>
          <w:numId w:val="1"/>
        </w:numPr>
      </w:pPr>
      <w:r>
        <w:t xml:space="preserve"> We will study whether fast-spiking interneurons, a major subtype of </w:t>
      </w:r>
      <w:proofErr w:type="spellStart"/>
      <w:r>
        <w:t>GABAergic</w:t>
      </w:r>
      <w:proofErr w:type="spellEnd"/>
      <w:r>
        <w:t xml:space="preserve"> neurons in both cortex and hippocampus, thought to contribute to the generation of gamma oscillations (ref), contribute to the generation of gamma oscillations in the auditory cortex. (Rewrite so it’s not repetitive.)</w:t>
      </w:r>
      <w:r w:rsidR="00CA5D91">
        <w:br/>
      </w:r>
    </w:p>
    <w:p w14:paraId="17E1D080" w14:textId="4DB8DA3D" w:rsidR="00965FE6" w:rsidRDefault="00965FE6" w:rsidP="00965FE6">
      <w:pPr>
        <w:pStyle w:val="CommentText"/>
        <w:numPr>
          <w:ilvl w:val="0"/>
          <w:numId w:val="1"/>
        </w:numPr>
      </w:pPr>
      <w:r>
        <w:t xml:space="preserve"> FS interneurons uniquely express a subtype of K channels: </w:t>
      </w:r>
      <w:proofErr w:type="spellStart"/>
      <w:r>
        <w:t>ethero-gogo</w:t>
      </w:r>
      <w:proofErr w:type="spellEnd"/>
      <w:r>
        <w:t>. This is interesting because K channels blockers are among antipsychotic medications that help schizophrenia patients, who, btw, have shown to have a deficit in gamma oscillations (ref).</w:t>
      </w:r>
      <w:r w:rsidR="00CA5D91">
        <w:br/>
      </w:r>
    </w:p>
    <w:p w14:paraId="15FCA41A" w14:textId="595AB29D" w:rsidR="00965FE6" w:rsidRDefault="00965FE6" w:rsidP="00965FE6">
      <w:pPr>
        <w:pStyle w:val="CommentText"/>
        <w:numPr>
          <w:ilvl w:val="0"/>
          <w:numId w:val="1"/>
        </w:numPr>
      </w:pPr>
      <w:r>
        <w:t xml:space="preserve"> FS interneurons also express </w:t>
      </w:r>
      <w:proofErr w:type="spellStart"/>
      <w:r>
        <w:t>kainate</w:t>
      </w:r>
      <w:proofErr w:type="spellEnd"/>
      <w:r>
        <w:t xml:space="preserve"> channels, and their activation was shown to be important for generation of gamma oscillations in the hippocampus (ref). In this study, we will first activate FS interneurons by application of </w:t>
      </w:r>
      <w:proofErr w:type="spellStart"/>
      <w:r>
        <w:t>kainate</w:t>
      </w:r>
      <w:proofErr w:type="spellEnd"/>
      <w:r>
        <w:t xml:space="preserve"> agonist and then try to hyperpolarize FS interneurons by applying ERG channel agonist, hopefully removing gamma oscillations.</w:t>
      </w:r>
      <w:r>
        <w:br/>
      </w:r>
      <w:r>
        <w:br/>
        <w:t xml:space="preserve">Don’t write it exactly like I did above; this is just the flow of logic so it makes sense to you what you’re doing. Also, make sure it’s clear to you that first we are ACTIVATING FS neurons by applying </w:t>
      </w:r>
      <w:proofErr w:type="spellStart"/>
      <w:r>
        <w:t>kainate</w:t>
      </w:r>
      <w:proofErr w:type="spellEnd"/>
      <w:r w:rsidR="00CA5D91">
        <w:t xml:space="preserve"> (and make gamma magic happen)</w:t>
      </w:r>
      <w:r>
        <w:t>, and then we are SILENCING FS cells to REMOVE the resulted gamma oscillations (by applying Alfonso’s friend’s drug – check whether it’s agonist or antagonist</w:t>
      </w:r>
      <w:r w:rsidR="00CA5D91">
        <w:t xml:space="preserve"> of K channels</w:t>
      </w:r>
      <w:bookmarkStart w:id="43" w:name="_GoBack"/>
      <w:bookmarkEnd w:id="43"/>
      <w:r>
        <w:t>). This works because the targeted channel is expressed specifically in FS neurons.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F24C3"/>
    <w:multiLevelType w:val="hybridMultilevel"/>
    <w:tmpl w:val="E3CA7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054"/>
    <w:rsid w:val="00190BAE"/>
    <w:rsid w:val="002324D0"/>
    <w:rsid w:val="00246FFC"/>
    <w:rsid w:val="002A0DA6"/>
    <w:rsid w:val="00316780"/>
    <w:rsid w:val="0032492F"/>
    <w:rsid w:val="00453E59"/>
    <w:rsid w:val="00474F7C"/>
    <w:rsid w:val="004C01EB"/>
    <w:rsid w:val="005C1964"/>
    <w:rsid w:val="005E0F39"/>
    <w:rsid w:val="00680075"/>
    <w:rsid w:val="006E304A"/>
    <w:rsid w:val="006F7B66"/>
    <w:rsid w:val="007012C3"/>
    <w:rsid w:val="00775343"/>
    <w:rsid w:val="00780054"/>
    <w:rsid w:val="00886ED4"/>
    <w:rsid w:val="008E53A2"/>
    <w:rsid w:val="00965FE6"/>
    <w:rsid w:val="009A4214"/>
    <w:rsid w:val="00C520DF"/>
    <w:rsid w:val="00CA5D91"/>
    <w:rsid w:val="00D30134"/>
    <w:rsid w:val="00DB63BA"/>
    <w:rsid w:val="00E32F2C"/>
    <w:rsid w:val="00E621FB"/>
    <w:rsid w:val="00E70B1E"/>
    <w:rsid w:val="00F82C94"/>
    <w:rsid w:val="00FB3938"/>
    <w:rsid w:val="00FF2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7CF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E59"/>
    <w:rPr>
      <w:rFonts w:ascii="Tahoma" w:hAnsi="Tahoma" w:cs="Tahoma"/>
      <w:sz w:val="16"/>
      <w:szCs w:val="16"/>
    </w:rPr>
  </w:style>
  <w:style w:type="character" w:customStyle="1" w:styleId="BalloonTextChar">
    <w:name w:val="Balloon Text Char"/>
    <w:basedOn w:val="DefaultParagraphFont"/>
    <w:link w:val="BalloonText"/>
    <w:uiPriority w:val="99"/>
    <w:semiHidden/>
    <w:rsid w:val="00453E59"/>
    <w:rPr>
      <w:rFonts w:ascii="Tahoma" w:hAnsi="Tahoma" w:cs="Tahoma"/>
      <w:sz w:val="16"/>
      <w:szCs w:val="16"/>
    </w:rPr>
  </w:style>
  <w:style w:type="character" w:styleId="CommentReference">
    <w:name w:val="annotation reference"/>
    <w:basedOn w:val="DefaultParagraphFont"/>
    <w:uiPriority w:val="99"/>
    <w:semiHidden/>
    <w:unhideWhenUsed/>
    <w:rsid w:val="00453E59"/>
    <w:rPr>
      <w:sz w:val="16"/>
      <w:szCs w:val="16"/>
    </w:rPr>
  </w:style>
  <w:style w:type="paragraph" w:styleId="CommentText">
    <w:name w:val="annotation text"/>
    <w:basedOn w:val="Normal"/>
    <w:link w:val="CommentTextChar"/>
    <w:uiPriority w:val="99"/>
    <w:semiHidden/>
    <w:unhideWhenUsed/>
    <w:rsid w:val="00453E59"/>
    <w:rPr>
      <w:sz w:val="20"/>
      <w:szCs w:val="20"/>
    </w:rPr>
  </w:style>
  <w:style w:type="character" w:customStyle="1" w:styleId="CommentTextChar">
    <w:name w:val="Comment Text Char"/>
    <w:basedOn w:val="DefaultParagraphFont"/>
    <w:link w:val="CommentText"/>
    <w:uiPriority w:val="99"/>
    <w:semiHidden/>
    <w:rsid w:val="00453E59"/>
    <w:rPr>
      <w:sz w:val="20"/>
      <w:szCs w:val="20"/>
    </w:rPr>
  </w:style>
  <w:style w:type="paragraph" w:styleId="CommentSubject">
    <w:name w:val="annotation subject"/>
    <w:basedOn w:val="CommentText"/>
    <w:next w:val="CommentText"/>
    <w:link w:val="CommentSubjectChar"/>
    <w:uiPriority w:val="99"/>
    <w:semiHidden/>
    <w:unhideWhenUsed/>
    <w:rsid w:val="00453E59"/>
    <w:rPr>
      <w:b/>
      <w:bCs/>
    </w:rPr>
  </w:style>
  <w:style w:type="character" w:customStyle="1" w:styleId="CommentSubjectChar">
    <w:name w:val="Comment Subject Char"/>
    <w:basedOn w:val="CommentTextChar"/>
    <w:link w:val="CommentSubject"/>
    <w:uiPriority w:val="99"/>
    <w:semiHidden/>
    <w:rsid w:val="00453E59"/>
    <w:rPr>
      <w:b/>
      <w:bCs/>
      <w:sz w:val="20"/>
      <w:szCs w:val="20"/>
    </w:rPr>
  </w:style>
  <w:style w:type="paragraph" w:styleId="ListParagraph">
    <w:name w:val="List Paragraph"/>
    <w:basedOn w:val="Normal"/>
    <w:uiPriority w:val="34"/>
    <w:qFormat/>
    <w:rsid w:val="00CA5D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E59"/>
    <w:rPr>
      <w:rFonts w:ascii="Tahoma" w:hAnsi="Tahoma" w:cs="Tahoma"/>
      <w:sz w:val="16"/>
      <w:szCs w:val="16"/>
    </w:rPr>
  </w:style>
  <w:style w:type="character" w:customStyle="1" w:styleId="BalloonTextChar">
    <w:name w:val="Balloon Text Char"/>
    <w:basedOn w:val="DefaultParagraphFont"/>
    <w:link w:val="BalloonText"/>
    <w:uiPriority w:val="99"/>
    <w:semiHidden/>
    <w:rsid w:val="00453E59"/>
    <w:rPr>
      <w:rFonts w:ascii="Tahoma" w:hAnsi="Tahoma" w:cs="Tahoma"/>
      <w:sz w:val="16"/>
      <w:szCs w:val="16"/>
    </w:rPr>
  </w:style>
  <w:style w:type="character" w:styleId="CommentReference">
    <w:name w:val="annotation reference"/>
    <w:basedOn w:val="DefaultParagraphFont"/>
    <w:uiPriority w:val="99"/>
    <w:semiHidden/>
    <w:unhideWhenUsed/>
    <w:rsid w:val="00453E59"/>
    <w:rPr>
      <w:sz w:val="16"/>
      <w:szCs w:val="16"/>
    </w:rPr>
  </w:style>
  <w:style w:type="paragraph" w:styleId="CommentText">
    <w:name w:val="annotation text"/>
    <w:basedOn w:val="Normal"/>
    <w:link w:val="CommentTextChar"/>
    <w:uiPriority w:val="99"/>
    <w:semiHidden/>
    <w:unhideWhenUsed/>
    <w:rsid w:val="00453E59"/>
    <w:rPr>
      <w:sz w:val="20"/>
      <w:szCs w:val="20"/>
    </w:rPr>
  </w:style>
  <w:style w:type="character" w:customStyle="1" w:styleId="CommentTextChar">
    <w:name w:val="Comment Text Char"/>
    <w:basedOn w:val="DefaultParagraphFont"/>
    <w:link w:val="CommentText"/>
    <w:uiPriority w:val="99"/>
    <w:semiHidden/>
    <w:rsid w:val="00453E59"/>
    <w:rPr>
      <w:sz w:val="20"/>
      <w:szCs w:val="20"/>
    </w:rPr>
  </w:style>
  <w:style w:type="paragraph" w:styleId="CommentSubject">
    <w:name w:val="annotation subject"/>
    <w:basedOn w:val="CommentText"/>
    <w:next w:val="CommentText"/>
    <w:link w:val="CommentSubjectChar"/>
    <w:uiPriority w:val="99"/>
    <w:semiHidden/>
    <w:unhideWhenUsed/>
    <w:rsid w:val="00453E59"/>
    <w:rPr>
      <w:b/>
      <w:bCs/>
    </w:rPr>
  </w:style>
  <w:style w:type="character" w:customStyle="1" w:styleId="CommentSubjectChar">
    <w:name w:val="Comment Subject Char"/>
    <w:basedOn w:val="CommentTextChar"/>
    <w:link w:val="CommentSubject"/>
    <w:uiPriority w:val="99"/>
    <w:semiHidden/>
    <w:rsid w:val="00453E59"/>
    <w:rPr>
      <w:b/>
      <w:bCs/>
      <w:sz w:val="20"/>
      <w:szCs w:val="20"/>
    </w:rPr>
  </w:style>
  <w:style w:type="paragraph" w:styleId="ListParagraph">
    <w:name w:val="List Paragraph"/>
    <w:basedOn w:val="Normal"/>
    <w:uiPriority w:val="34"/>
    <w:qFormat/>
    <w:rsid w:val="00CA5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Villarreal</dc:creator>
  <cp:lastModifiedBy>Alexander V. Flyax</cp:lastModifiedBy>
  <cp:revision>4</cp:revision>
  <dcterms:created xsi:type="dcterms:W3CDTF">2014-09-18T03:59:00Z</dcterms:created>
  <dcterms:modified xsi:type="dcterms:W3CDTF">2014-09-18T04:00:00Z</dcterms:modified>
</cp:coreProperties>
</file>