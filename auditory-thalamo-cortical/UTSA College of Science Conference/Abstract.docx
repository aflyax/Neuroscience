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C3" w:rsidRDefault="006350C3">
      <w:pPr>
        <w:rPr>
          <w:ins w:id="0" w:author="Alexander V. Flyax" w:date="2014-09-16T18:05:00Z"/>
          <w:rFonts w:ascii="Georgia" w:hAnsi="Georgia"/>
          <w:shd w:val="clear" w:color="auto" w:fill="FFFFFF"/>
        </w:rPr>
      </w:pPr>
      <w:ins w:id="1" w:author="Alexander V. Flyax" w:date="2014-09-16T18:06:00Z">
        <w:r>
          <w:rPr>
            <w:rFonts w:ascii="Georgia" w:hAnsi="Georgia"/>
            <w:shd w:val="clear" w:color="auto" w:fill="FFFFFF"/>
          </w:rPr>
          <w:t>Pyramidal neurons of cortical layer 5</w:t>
        </w:r>
      </w:ins>
      <w:ins w:id="2" w:author="Alexander V. Flyax" w:date="2014-09-16T18:07:00Z">
        <w:r>
          <w:rPr>
            <w:rFonts w:ascii="Georgia" w:hAnsi="Georgia"/>
            <w:shd w:val="clear" w:color="auto" w:fill="FFFFFF"/>
          </w:rPr>
          <w:t xml:space="preserve"> provide the output of the information from each cortical column and can be divided into two major classes</w:t>
        </w:r>
      </w:ins>
      <w:ins w:id="3" w:author="Alexander V. Flyax" w:date="2014-09-16T18:08:00Z">
        <w:r>
          <w:rPr>
            <w:rFonts w:ascii="Georgia" w:hAnsi="Georgia"/>
            <w:shd w:val="clear" w:color="auto" w:fill="FFFFFF"/>
          </w:rPr>
          <w:t>, defined by their firing type, morphology, and projection target. R</w:t>
        </w:r>
      </w:ins>
      <w:ins w:id="4" w:author="Alexander V. Flyax" w:date="2014-09-16T18:07:00Z">
        <w:r>
          <w:rPr>
            <w:rFonts w:ascii="Georgia" w:hAnsi="Georgia"/>
            <w:shd w:val="clear" w:color="auto" w:fill="FFFFFF"/>
          </w:rPr>
          <w:t xml:space="preserve">egular spiking (RS) neurons </w:t>
        </w:r>
      </w:ins>
      <w:ins w:id="5" w:author="Alexander V. Flyax" w:date="2014-09-16T18:08:00Z">
        <w:r>
          <w:rPr>
            <w:rFonts w:ascii="Georgia" w:hAnsi="Georgia"/>
            <w:shd w:val="clear" w:color="auto" w:fill="FFFFFF"/>
          </w:rPr>
          <w:t xml:space="preserve">have slender dendrites and project </w:t>
        </w:r>
      </w:ins>
      <w:proofErr w:type="spellStart"/>
      <w:ins w:id="6" w:author="Alexander V. Flyax" w:date="2014-09-16T18:09:00Z">
        <w:r w:rsidRPr="00566837">
          <w:rPr>
            <w:rFonts w:ascii="Georgia" w:hAnsi="Georgia"/>
            <w:shd w:val="clear" w:color="auto" w:fill="FFFFFF"/>
          </w:rPr>
          <w:t>intratelencephalically</w:t>
        </w:r>
        <w:proofErr w:type="spellEnd"/>
        <w:r>
          <w:rPr>
            <w:rFonts w:ascii="Georgia" w:hAnsi="Georgia"/>
            <w:shd w:val="clear" w:color="auto" w:fill="FFFFFF"/>
          </w:rPr>
          <w:t xml:space="preserve"> (to </w:t>
        </w:r>
      </w:ins>
      <w:ins w:id="7" w:author="Alexander V. Flyax" w:date="2014-09-16T18:10:00Z">
        <w:r>
          <w:rPr>
            <w:rFonts w:ascii="Georgia" w:hAnsi="Georgia"/>
            <w:shd w:val="clear" w:color="auto" w:fill="FFFFFF"/>
          </w:rPr>
          <w:t>neocortex</w:t>
        </w:r>
      </w:ins>
      <w:ins w:id="8" w:author="Alexander V. Flyax" w:date="2014-09-16T18:09:00Z">
        <w:r>
          <w:rPr>
            <w:rFonts w:ascii="Georgia" w:hAnsi="Georgia"/>
            <w:shd w:val="clear" w:color="auto" w:fill="FFFFFF"/>
          </w:rPr>
          <w:t xml:space="preserve"> and </w:t>
        </w:r>
        <w:proofErr w:type="spellStart"/>
        <w:r>
          <w:rPr>
            <w:rFonts w:ascii="Georgia" w:hAnsi="Georgia"/>
            <w:shd w:val="clear" w:color="auto" w:fill="FFFFFF"/>
          </w:rPr>
          <w:t>neostriatum</w:t>
        </w:r>
        <w:proofErr w:type="spellEnd"/>
        <w:r>
          <w:rPr>
            <w:rFonts w:ascii="Georgia" w:hAnsi="Georgia"/>
            <w:shd w:val="clear" w:color="auto" w:fill="FFFFFF"/>
          </w:rPr>
          <w:t>)</w:t>
        </w:r>
      </w:ins>
      <w:ins w:id="9" w:author="Alexander V. Flyax" w:date="2014-09-16T18:10:00Z">
        <w:r>
          <w:rPr>
            <w:rFonts w:ascii="Georgia" w:hAnsi="Georgia"/>
            <w:shd w:val="clear" w:color="auto" w:fill="FFFFFF"/>
          </w:rPr>
          <w:t>. Intrinsic bursting (IB) neurons have thick-tufted, heavily arborizing dendrites and project to subcortical areas.</w:t>
        </w:r>
      </w:ins>
      <w:ins w:id="10" w:author="Alexander V. Flyax" w:date="2014-09-16T18:13:00Z">
        <w:r>
          <w:rPr>
            <w:rFonts w:ascii="Georgia" w:hAnsi="Georgia"/>
            <w:shd w:val="clear" w:color="auto" w:fill="FFFFFF"/>
          </w:rPr>
          <w:t xml:space="preserve"> </w:t>
        </w:r>
      </w:ins>
      <w:ins w:id="11" w:author="Alexander V. Flyax" w:date="2014-09-16T18:10:00Z">
        <w:r>
          <w:rPr>
            <w:rFonts w:ascii="Georgia" w:hAnsi="Georgia"/>
            <w:shd w:val="clear" w:color="auto" w:fill="FFFFFF"/>
          </w:rPr>
          <w:t xml:space="preserve">To understand the role these subclasses play in processing of </w:t>
        </w:r>
      </w:ins>
      <w:ins w:id="12" w:author="Alexander V. Flyax" w:date="2014-09-16T18:17:00Z">
        <w:r w:rsidR="00B42236">
          <w:rPr>
            <w:rFonts w:ascii="Georgia" w:hAnsi="Georgia"/>
            <w:shd w:val="clear" w:color="auto" w:fill="FFFFFF"/>
          </w:rPr>
          <w:t>sensory</w:t>
        </w:r>
      </w:ins>
      <w:ins w:id="13" w:author="Alexander V. Flyax" w:date="2014-09-16T18:10:00Z">
        <w:r>
          <w:rPr>
            <w:rFonts w:ascii="Georgia" w:hAnsi="Georgia"/>
            <w:shd w:val="clear" w:color="auto" w:fill="FFFFFF"/>
          </w:rPr>
          <w:t xml:space="preserve"> information, it is important to </w:t>
        </w:r>
      </w:ins>
      <w:ins w:id="14" w:author="Alexander V. Flyax" w:date="2014-09-16T18:17:00Z">
        <w:r w:rsidR="00B42236">
          <w:rPr>
            <w:rFonts w:ascii="Georgia" w:hAnsi="Georgia"/>
            <w:shd w:val="clear" w:color="auto" w:fill="FFFFFF"/>
          </w:rPr>
          <w:t>know</w:t>
        </w:r>
      </w:ins>
      <w:ins w:id="15" w:author="Alexander V. Flyax" w:date="2014-09-16T18:10:00Z">
        <w:r>
          <w:rPr>
            <w:rFonts w:ascii="Georgia" w:hAnsi="Georgia"/>
            <w:shd w:val="clear" w:color="auto" w:fill="FFFFFF"/>
          </w:rPr>
          <w:t xml:space="preserve"> how their afferents might differ.</w:t>
        </w:r>
      </w:ins>
      <w:ins w:id="16" w:author="Alexander V. Flyax" w:date="2014-09-16T18:14:00Z">
        <w:r>
          <w:rPr>
            <w:rFonts w:ascii="Georgia" w:hAnsi="Georgia"/>
            <w:shd w:val="clear" w:color="auto" w:fill="FFFFFF"/>
          </w:rPr>
          <w:t xml:space="preserve"> </w:t>
        </w:r>
        <w:r>
          <w:rPr>
            <w:rFonts w:ascii="Georgia" w:hAnsi="Georgia"/>
            <w:shd w:val="clear" w:color="auto" w:fill="FFFFFF"/>
          </w:rPr>
          <w:t xml:space="preserve">Comparing to </w:t>
        </w:r>
        <w:proofErr w:type="spellStart"/>
        <w:r>
          <w:rPr>
            <w:rFonts w:ascii="Georgia" w:hAnsi="Georgia"/>
            <w:shd w:val="clear" w:color="auto" w:fill="FFFFFF"/>
          </w:rPr>
          <w:t>intracortical</w:t>
        </w:r>
        <w:proofErr w:type="spellEnd"/>
        <w:r>
          <w:rPr>
            <w:rFonts w:ascii="Georgia" w:hAnsi="Georgia"/>
            <w:shd w:val="clear" w:color="auto" w:fill="FFFFFF"/>
          </w:rPr>
          <w:t xml:space="preserve"> circuitry, long-range </w:t>
        </w:r>
      </w:ins>
      <w:ins w:id="17" w:author="Alexander V. Flyax" w:date="2014-09-16T18:15:00Z">
        <w:r w:rsidR="003F45ED">
          <w:rPr>
            <w:rFonts w:ascii="Georgia" w:hAnsi="Georgia"/>
            <w:shd w:val="clear" w:color="auto" w:fill="FFFFFF"/>
          </w:rPr>
          <w:t>inputs</w:t>
        </w:r>
      </w:ins>
      <w:ins w:id="18" w:author="Alexander V. Flyax" w:date="2014-09-16T18:14:00Z">
        <w:r>
          <w:rPr>
            <w:rFonts w:ascii="Georgia" w:hAnsi="Georgia"/>
            <w:shd w:val="clear" w:color="auto" w:fill="FFFFFF"/>
          </w:rPr>
          <w:t xml:space="preserve"> onto RS and IB neurons </w:t>
        </w:r>
      </w:ins>
      <w:ins w:id="19" w:author="Alexander V. Flyax" w:date="2014-09-16T18:17:00Z">
        <w:r w:rsidR="00B42236">
          <w:rPr>
            <w:rFonts w:ascii="Georgia" w:hAnsi="Georgia"/>
            <w:shd w:val="clear" w:color="auto" w:fill="FFFFFF"/>
          </w:rPr>
          <w:t>have been</w:t>
        </w:r>
      </w:ins>
      <w:ins w:id="20" w:author="Alexander V. Flyax" w:date="2014-09-16T18:14:00Z">
        <w:r>
          <w:rPr>
            <w:rFonts w:ascii="Georgia" w:hAnsi="Georgia"/>
            <w:shd w:val="clear" w:color="auto" w:fill="FFFFFF"/>
          </w:rPr>
          <w:t xml:space="preserve"> poorly studied.</w:t>
        </w:r>
      </w:ins>
    </w:p>
    <w:p w:rsidR="00B42236" w:rsidRDefault="005E2AF8">
      <w:pPr>
        <w:rPr>
          <w:ins w:id="21" w:author="Alexander V. Flyax" w:date="2014-09-16T18:17:00Z"/>
          <w:rFonts w:ascii="Georgia" w:hAnsi="Georgia"/>
          <w:shd w:val="clear" w:color="auto" w:fill="FFFFFF"/>
        </w:rPr>
      </w:pPr>
      <w:del w:id="22" w:author="Alexander V. Flyax" w:date="2014-09-16T18:11:00Z">
        <w:r w:rsidRPr="00566837" w:rsidDel="006350C3">
          <w:rPr>
            <w:rFonts w:ascii="Georgia" w:hAnsi="Georgia"/>
            <w:shd w:val="clear" w:color="auto" w:fill="FFFFFF"/>
          </w:rPr>
          <w:delText xml:space="preserve">In order to understand how the neocortex processes sensory information it is important to investigate what the major elements of the </w:delText>
        </w:r>
        <w:r w:rsidR="00864FEF" w:rsidRPr="00566837" w:rsidDel="006350C3">
          <w:rPr>
            <w:rFonts w:ascii="Georgia" w:hAnsi="Georgia"/>
            <w:shd w:val="clear" w:color="auto" w:fill="FFFFFF"/>
          </w:rPr>
          <w:delText>neural</w:delText>
        </w:r>
        <w:r w:rsidRPr="00566837" w:rsidDel="006350C3">
          <w:rPr>
            <w:rFonts w:ascii="Georgia" w:hAnsi="Georgia"/>
            <w:shd w:val="clear" w:color="auto" w:fill="FFFFFF"/>
          </w:rPr>
          <w:delText xml:space="preserve"> circuitry are and what streams of information they receive. Two major subtypes of pyramidal projecting neurons in the </w:delText>
        </w:r>
      </w:del>
      <w:del w:id="23" w:author="Alexander V. Flyax" w:date="2014-09-16T17:39:00Z">
        <w:r w:rsidRPr="00566837" w:rsidDel="00E3677D">
          <w:rPr>
            <w:rFonts w:ascii="Georgia" w:hAnsi="Georgia"/>
            <w:shd w:val="clear" w:color="auto" w:fill="FFFFFF"/>
          </w:rPr>
          <w:delText xml:space="preserve">Layer </w:delText>
        </w:r>
      </w:del>
      <w:del w:id="24" w:author="Alexander V. Flyax" w:date="2014-09-16T18:11:00Z">
        <w:r w:rsidRPr="00566837" w:rsidDel="006350C3">
          <w:rPr>
            <w:rFonts w:ascii="Georgia" w:hAnsi="Georgia"/>
            <w:shd w:val="clear" w:color="auto" w:fill="FFFFFF"/>
          </w:rPr>
          <w:delText xml:space="preserve">5 of the </w:delText>
        </w:r>
        <w:r w:rsidR="0013603D" w:rsidRPr="00566837" w:rsidDel="006350C3">
          <w:rPr>
            <w:rFonts w:ascii="Georgia" w:hAnsi="Georgia"/>
            <w:shd w:val="clear" w:color="auto" w:fill="FFFFFF"/>
          </w:rPr>
          <w:delText xml:space="preserve">mammalian </w:delText>
        </w:r>
        <w:r w:rsidRPr="00566837" w:rsidDel="006350C3">
          <w:rPr>
            <w:rFonts w:ascii="Georgia" w:hAnsi="Georgia"/>
            <w:shd w:val="clear" w:color="auto" w:fill="FFFFFF"/>
          </w:rPr>
          <w:delText>neocortex are thin</w:delText>
        </w:r>
        <w:r w:rsidRPr="00566837" w:rsidDel="006350C3">
          <w:rPr>
            <w:rFonts w:ascii="Georgia" w:hAnsi="Georgia"/>
            <w:shd w:val="clear" w:color="auto" w:fill="FFFFFF"/>
          </w:rPr>
          <w:delText>-tufted regular spiking neurons</w:delText>
        </w:r>
        <w:r w:rsidR="005D5DB1" w:rsidRPr="00566837" w:rsidDel="006350C3">
          <w:rPr>
            <w:rFonts w:ascii="Georgia" w:hAnsi="Georgia"/>
            <w:shd w:val="clear" w:color="auto" w:fill="FFFFFF"/>
          </w:rPr>
          <w:delText xml:space="preserve"> which project intra</w:delText>
        </w:r>
        <w:r w:rsidRPr="00566837" w:rsidDel="006350C3">
          <w:rPr>
            <w:rFonts w:ascii="Georgia" w:hAnsi="Georgia"/>
            <w:shd w:val="clear" w:color="auto" w:fill="FFFFFF"/>
          </w:rPr>
          <w:delText>telencephalically and thic</w:delText>
        </w:r>
        <w:r w:rsidRPr="00566837" w:rsidDel="006350C3">
          <w:rPr>
            <w:rFonts w:ascii="Georgia" w:hAnsi="Georgia"/>
            <w:shd w:val="clear" w:color="auto" w:fill="FFFFFF"/>
          </w:rPr>
          <w:delText>k-tufted intrinsic bursting</w:delText>
        </w:r>
        <w:r w:rsidRPr="00566837" w:rsidDel="006350C3">
          <w:rPr>
            <w:rFonts w:ascii="Georgia" w:hAnsi="Georgia"/>
            <w:shd w:val="clear" w:color="auto" w:fill="FFFFFF"/>
          </w:rPr>
          <w:delText xml:space="preserve"> neurons that project </w:delText>
        </w:r>
        <w:r w:rsidR="0013603D" w:rsidRPr="00566837" w:rsidDel="006350C3">
          <w:rPr>
            <w:rFonts w:ascii="Georgia" w:hAnsi="Georgia"/>
            <w:shd w:val="clear" w:color="auto" w:fill="FFFFFF"/>
          </w:rPr>
          <w:delText>to subcortical regions</w:delText>
        </w:r>
        <w:r w:rsidRPr="00566837" w:rsidDel="006350C3">
          <w:rPr>
            <w:rFonts w:ascii="Georgia" w:hAnsi="Georgia"/>
            <w:shd w:val="clear" w:color="auto" w:fill="FFFFFF"/>
          </w:rPr>
          <w:delText>. In this study,</w:delText>
        </w:r>
      </w:del>
      <w:ins w:id="25" w:author="Alexander V. Flyax" w:date="2014-09-16T18:11:00Z">
        <w:r w:rsidR="006350C3">
          <w:rPr>
            <w:rFonts w:ascii="Georgia" w:hAnsi="Georgia"/>
            <w:shd w:val="clear" w:color="auto" w:fill="FFFFFF"/>
          </w:rPr>
          <w:t xml:space="preserve"> </w:t>
        </w:r>
      </w:ins>
    </w:p>
    <w:p w:rsidR="00350A4A" w:rsidRPr="00566837" w:rsidRDefault="00B42236">
      <w:ins w:id="26" w:author="Alexander V. Flyax" w:date="2014-09-16T18:17:00Z">
        <w:r>
          <w:rPr>
            <w:rFonts w:ascii="Georgia" w:hAnsi="Georgia"/>
            <w:shd w:val="clear" w:color="auto" w:fill="FFFFFF"/>
          </w:rPr>
          <w:t xml:space="preserve">Auditory information enters mammalian neocortex through thalamus. </w:t>
        </w:r>
        <w:proofErr w:type="gramStart"/>
        <w:r>
          <w:rPr>
            <w:rFonts w:ascii="Georgia" w:hAnsi="Georgia"/>
            <w:shd w:val="clear" w:color="auto" w:fill="FFFFFF"/>
          </w:rPr>
          <w:t xml:space="preserve">Primary auditory (A1) cortices then projects </w:t>
        </w:r>
        <w:proofErr w:type="spellStart"/>
        <w:r>
          <w:rPr>
            <w:rFonts w:ascii="Georgia" w:hAnsi="Georgia"/>
            <w:shd w:val="clear" w:color="auto" w:fill="FFFFFF"/>
          </w:rPr>
          <w:t>contralaterally</w:t>
        </w:r>
        <w:proofErr w:type="spellEnd"/>
        <w:r>
          <w:rPr>
            <w:rFonts w:ascii="Georgia" w:hAnsi="Georgia"/>
            <w:shd w:val="clear" w:color="auto" w:fill="FFFFFF"/>
          </w:rPr>
          <w:t xml:space="preserve"> onto each other.</w:t>
        </w:r>
        <w:proofErr w:type="gramEnd"/>
        <w:r>
          <w:rPr>
            <w:rFonts w:ascii="Georgia" w:hAnsi="Georgia"/>
            <w:shd w:val="clear" w:color="auto" w:fill="FFFFFF"/>
          </w:rPr>
          <w:t xml:space="preserve"> </w:t>
        </w:r>
      </w:ins>
      <w:ins w:id="27" w:author="Alexander V. Flyax" w:date="2014-09-16T18:11:00Z">
        <w:r>
          <w:rPr>
            <w:rFonts w:ascii="Georgia" w:hAnsi="Georgia"/>
            <w:shd w:val="clear" w:color="auto" w:fill="FFFFFF"/>
          </w:rPr>
          <w:t>W</w:t>
        </w:r>
      </w:ins>
      <w:ins w:id="28" w:author="Alexander V. Flyax" w:date="2014-09-16T18:17:00Z">
        <w:r>
          <w:rPr>
            <w:rFonts w:ascii="Georgia" w:hAnsi="Georgia"/>
            <w:shd w:val="clear" w:color="auto" w:fill="FFFFFF"/>
          </w:rPr>
          <w:t xml:space="preserve">e addressed the role of each input by expressing light-activated membrane protein, </w:t>
        </w:r>
        <w:proofErr w:type="spellStart"/>
        <w:r>
          <w:rPr>
            <w:rFonts w:ascii="Georgia" w:hAnsi="Georgia"/>
            <w:shd w:val="clear" w:color="auto" w:fill="FFFFFF"/>
          </w:rPr>
          <w:t>channelrhodopsin</w:t>
        </w:r>
        <w:proofErr w:type="spellEnd"/>
        <w:r>
          <w:rPr>
            <w:rFonts w:ascii="Georgia" w:hAnsi="Georgia"/>
            <w:shd w:val="clear" w:color="auto" w:fill="FFFFFF"/>
          </w:rPr>
          <w:t>, in contralateral A1 and ipsilateral thalamus.</w:t>
        </w:r>
      </w:ins>
      <w:ins w:id="29" w:author="Alexander V. Flyax" w:date="2014-09-16T18:18:00Z">
        <w:r>
          <w:rPr>
            <w:rFonts w:ascii="Georgia" w:hAnsi="Georgia"/>
            <w:shd w:val="clear" w:color="auto" w:fill="FFFFFF"/>
          </w:rPr>
          <w:t xml:space="preserve"> W</w:t>
        </w:r>
      </w:ins>
      <w:del w:id="30" w:author="Alexander V. Flyax" w:date="2014-09-16T18:11:00Z">
        <w:r w:rsidR="005E2AF8" w:rsidRPr="00566837" w:rsidDel="006350C3">
          <w:rPr>
            <w:rFonts w:ascii="Georgia" w:hAnsi="Georgia"/>
            <w:shd w:val="clear" w:color="auto" w:fill="FFFFFF"/>
          </w:rPr>
          <w:delText xml:space="preserve"> </w:delText>
        </w:r>
      </w:del>
      <w:del w:id="31" w:author="Alexander V. Flyax" w:date="2014-09-16T18:18:00Z">
        <w:r w:rsidR="005E2AF8" w:rsidRPr="00566837" w:rsidDel="00B42236">
          <w:rPr>
            <w:rFonts w:ascii="Georgia" w:hAnsi="Georgia"/>
            <w:shd w:val="clear" w:color="auto" w:fill="FFFFFF"/>
          </w:rPr>
          <w:delText>w</w:delText>
        </w:r>
      </w:del>
      <w:r w:rsidR="005E2AF8" w:rsidRPr="00566837">
        <w:rPr>
          <w:rFonts w:ascii="Georgia" w:hAnsi="Georgia"/>
          <w:shd w:val="clear" w:color="auto" w:fill="FFFFFF"/>
        </w:rPr>
        <w:t>e</w:t>
      </w:r>
      <w:r w:rsidR="005E2AF8" w:rsidRPr="00566837">
        <w:rPr>
          <w:rFonts w:ascii="Georgia" w:hAnsi="Georgia"/>
          <w:shd w:val="clear" w:color="auto" w:fill="FFFFFF"/>
        </w:rPr>
        <w:t xml:space="preserve"> labeled</w:t>
      </w:r>
      <w:r w:rsidR="004A1282" w:rsidRPr="00566837">
        <w:rPr>
          <w:rFonts w:ascii="Georgia" w:hAnsi="Georgia"/>
          <w:shd w:val="clear" w:color="auto" w:fill="FFFFFF"/>
        </w:rPr>
        <w:t xml:space="preserve"> the</w:t>
      </w:r>
      <w:r w:rsidR="005E2AF8" w:rsidRPr="00566837">
        <w:rPr>
          <w:rFonts w:ascii="Georgia" w:hAnsi="Georgia"/>
          <w:shd w:val="clear" w:color="auto" w:fill="FFFFFF"/>
        </w:rPr>
        <w:t xml:space="preserve"> two projecting classes</w:t>
      </w:r>
      <w:ins w:id="32" w:author="Alexander V. Flyax" w:date="2014-09-16T17:40:00Z">
        <w:r w:rsidR="00E3677D">
          <w:rPr>
            <w:rFonts w:ascii="Georgia" w:hAnsi="Georgia"/>
            <w:shd w:val="clear" w:color="auto" w:fill="FFFFFF"/>
          </w:rPr>
          <w:t xml:space="preserve"> of </w:t>
        </w:r>
        <w:proofErr w:type="gramStart"/>
        <w:r w:rsidR="00E3677D">
          <w:rPr>
            <w:rFonts w:ascii="Georgia" w:hAnsi="Georgia"/>
            <w:shd w:val="clear" w:color="auto" w:fill="FFFFFF"/>
          </w:rPr>
          <w:t xml:space="preserve">neurons </w:t>
        </w:r>
      </w:ins>
      <w:r w:rsidR="004A1282" w:rsidRPr="00566837">
        <w:rPr>
          <w:rFonts w:ascii="Georgia" w:hAnsi="Georgia"/>
          <w:shd w:val="clear" w:color="auto" w:fill="FFFFFF"/>
        </w:rPr>
        <w:t xml:space="preserve"> </w:t>
      </w:r>
      <w:proofErr w:type="gramEnd"/>
      <w:del w:id="33" w:author="Alexander V. Flyax" w:date="2014-09-16T18:18:00Z">
        <w:r w:rsidR="004A1282" w:rsidRPr="00566837" w:rsidDel="00B42236">
          <w:rPr>
            <w:rFonts w:ascii="Georgia" w:hAnsi="Georgia"/>
            <w:shd w:val="clear" w:color="auto" w:fill="FFFFFF"/>
          </w:rPr>
          <w:delText>in</w:delText>
        </w:r>
        <w:r w:rsidR="0013603D" w:rsidRPr="00566837" w:rsidDel="00B42236">
          <w:rPr>
            <w:rFonts w:ascii="Georgia" w:hAnsi="Georgia"/>
            <w:shd w:val="clear" w:color="auto" w:fill="FFFFFF"/>
          </w:rPr>
          <w:delText xml:space="preserve"> the mouse</w:delText>
        </w:r>
        <w:r w:rsidR="004A1282" w:rsidRPr="00566837" w:rsidDel="00B42236">
          <w:rPr>
            <w:rFonts w:ascii="Georgia" w:hAnsi="Georgia"/>
            <w:shd w:val="clear" w:color="auto" w:fill="FFFFFF"/>
          </w:rPr>
          <w:delText xml:space="preserve"> </w:delText>
        </w:r>
      </w:del>
      <w:del w:id="34" w:author="Alexander V. Flyax" w:date="2014-09-16T17:41:00Z">
        <w:r w:rsidR="004A1282" w:rsidRPr="00566837" w:rsidDel="00E3677D">
          <w:rPr>
            <w:rFonts w:ascii="Georgia" w:hAnsi="Georgia"/>
            <w:shd w:val="clear" w:color="auto" w:fill="FFFFFF"/>
          </w:rPr>
          <w:delText xml:space="preserve">primary </w:delText>
        </w:r>
      </w:del>
      <w:del w:id="35" w:author="Alexander V. Flyax" w:date="2014-09-16T18:18:00Z">
        <w:r w:rsidR="004A1282" w:rsidRPr="00566837" w:rsidDel="00B42236">
          <w:rPr>
            <w:rFonts w:ascii="Georgia" w:hAnsi="Georgia"/>
            <w:shd w:val="clear" w:color="auto" w:fill="FFFFFF"/>
          </w:rPr>
          <w:delText>auditory cortex (A</w:delText>
        </w:r>
      </w:del>
      <w:del w:id="36" w:author="Alexander V. Flyax" w:date="2014-09-16T17:41:00Z">
        <w:r w:rsidR="004A1282" w:rsidRPr="00566837" w:rsidDel="00E3677D">
          <w:rPr>
            <w:rFonts w:ascii="Georgia" w:hAnsi="Georgia"/>
            <w:shd w:val="clear" w:color="auto" w:fill="FFFFFF"/>
          </w:rPr>
          <w:delText>1)</w:delText>
        </w:r>
        <w:r w:rsidR="005E2AF8" w:rsidRPr="00566837" w:rsidDel="00E3677D">
          <w:rPr>
            <w:rFonts w:ascii="Georgia" w:hAnsi="Georgia"/>
            <w:shd w:val="clear" w:color="auto" w:fill="FFFFFF"/>
          </w:rPr>
          <w:delText xml:space="preserve"> by retrograde</w:delText>
        </w:r>
      </w:del>
      <w:ins w:id="37" w:author="Alexander V. Flyax" w:date="2014-09-16T18:18:00Z">
        <w:r>
          <w:rPr>
            <w:rFonts w:ascii="Georgia" w:hAnsi="Georgia"/>
            <w:shd w:val="clear" w:color="auto" w:fill="FFFFFF"/>
          </w:rPr>
          <w:t xml:space="preserve">by </w:t>
        </w:r>
      </w:ins>
      <w:del w:id="38" w:author="Alexander V. Flyax" w:date="2014-09-16T17:41:00Z">
        <w:r w:rsidR="005E2AF8" w:rsidRPr="00566837" w:rsidDel="00E3677D">
          <w:rPr>
            <w:rFonts w:ascii="Georgia" w:hAnsi="Georgia"/>
            <w:shd w:val="clear" w:color="auto" w:fill="FFFFFF"/>
          </w:rPr>
          <w:delText xml:space="preserve"> i</w:delText>
        </w:r>
      </w:del>
      <w:proofErr w:type="spellStart"/>
      <w:r w:rsidR="005E2AF8" w:rsidRPr="00566837">
        <w:rPr>
          <w:rFonts w:ascii="Georgia" w:hAnsi="Georgia"/>
          <w:shd w:val="clear" w:color="auto" w:fill="FFFFFF"/>
        </w:rPr>
        <w:t>njecti</w:t>
      </w:r>
      <w:del w:id="39" w:author="Alexander V. Flyax" w:date="2014-09-16T18:19:00Z">
        <w:r w:rsidR="005E2AF8" w:rsidRPr="00566837" w:rsidDel="00B42236">
          <w:rPr>
            <w:rFonts w:ascii="Georgia" w:hAnsi="Georgia"/>
            <w:shd w:val="clear" w:color="auto" w:fill="FFFFFF"/>
          </w:rPr>
          <w:delText>on</w:delText>
        </w:r>
      </w:del>
      <w:ins w:id="40" w:author="Alexander V. Flyax" w:date="2014-09-16T18:19:00Z">
        <w:r>
          <w:rPr>
            <w:rFonts w:ascii="Georgia" w:hAnsi="Georgia"/>
            <w:shd w:val="clear" w:color="auto" w:fill="FFFFFF"/>
          </w:rPr>
          <w:t>ng</w:t>
        </w:r>
      </w:ins>
      <w:proofErr w:type="spellEnd"/>
      <w:r w:rsidR="005E2AF8" w:rsidRPr="00566837">
        <w:rPr>
          <w:rFonts w:ascii="Georgia" w:hAnsi="Georgia"/>
          <w:shd w:val="clear" w:color="auto" w:fill="FFFFFF"/>
        </w:rPr>
        <w:t xml:space="preserve"> </w:t>
      </w:r>
      <w:del w:id="41" w:author="Alexander V. Flyax" w:date="2014-09-16T18:19:00Z">
        <w:r w:rsidR="005E2AF8" w:rsidRPr="00566837" w:rsidDel="00B42236">
          <w:rPr>
            <w:rFonts w:ascii="Georgia" w:hAnsi="Georgia"/>
            <w:shd w:val="clear" w:color="auto" w:fill="FFFFFF"/>
          </w:rPr>
          <w:delText xml:space="preserve">of </w:delText>
        </w:r>
      </w:del>
      <w:r w:rsidR="005E2AF8" w:rsidRPr="00566837">
        <w:rPr>
          <w:rFonts w:ascii="Georgia" w:hAnsi="Georgia"/>
          <w:shd w:val="clear" w:color="auto" w:fill="FFFFFF"/>
        </w:rPr>
        <w:t xml:space="preserve">beads </w:t>
      </w:r>
      <w:r w:rsidR="004A1282" w:rsidRPr="00566837">
        <w:rPr>
          <w:rFonts w:ascii="Georgia" w:hAnsi="Georgia"/>
          <w:shd w:val="clear" w:color="auto" w:fill="FFFFFF"/>
        </w:rPr>
        <w:t>in</w:t>
      </w:r>
      <w:r w:rsidR="0059146D" w:rsidRPr="00566837">
        <w:rPr>
          <w:rFonts w:ascii="Georgia" w:hAnsi="Georgia"/>
          <w:shd w:val="clear" w:color="auto" w:fill="FFFFFF"/>
        </w:rPr>
        <w:t>to</w:t>
      </w:r>
      <w:r w:rsidR="004A1282" w:rsidRPr="00566837">
        <w:rPr>
          <w:rFonts w:ascii="Georgia" w:hAnsi="Georgia"/>
          <w:shd w:val="clear" w:color="auto" w:fill="FFFFFF"/>
        </w:rPr>
        <w:t xml:space="preserve"> the</w:t>
      </w:r>
      <w:r w:rsidR="005E2AF8" w:rsidRPr="00566837">
        <w:rPr>
          <w:rFonts w:ascii="Georgia" w:hAnsi="Georgia"/>
          <w:shd w:val="clear" w:color="auto" w:fill="FFFFFF"/>
        </w:rPr>
        <w:t xml:space="preserve"> contralateral </w:t>
      </w:r>
      <w:del w:id="42" w:author="Alexander V. Flyax" w:date="2014-09-16T17:41:00Z">
        <w:r w:rsidR="004A1282" w:rsidRPr="00566837" w:rsidDel="00E3677D">
          <w:rPr>
            <w:rFonts w:ascii="Georgia" w:hAnsi="Georgia"/>
            <w:shd w:val="clear" w:color="auto" w:fill="FFFFFF"/>
          </w:rPr>
          <w:delText>A1</w:delText>
        </w:r>
        <w:r w:rsidR="0013603D" w:rsidRPr="00566837" w:rsidDel="00E3677D">
          <w:rPr>
            <w:rFonts w:ascii="Georgia" w:hAnsi="Georgia"/>
            <w:shd w:val="clear" w:color="auto" w:fill="FFFFFF"/>
          </w:rPr>
          <w:delText xml:space="preserve"> </w:delText>
        </w:r>
      </w:del>
      <w:proofErr w:type="spellStart"/>
      <w:ins w:id="43" w:author="Alexander V. Flyax" w:date="2014-09-16T17:41:00Z">
        <w:r w:rsidR="00E3677D" w:rsidRPr="00566837">
          <w:rPr>
            <w:rFonts w:ascii="Georgia" w:hAnsi="Georgia"/>
            <w:shd w:val="clear" w:color="auto" w:fill="FFFFFF"/>
          </w:rPr>
          <w:t>A</w:t>
        </w:r>
        <w:r w:rsidR="00E3677D">
          <w:rPr>
            <w:rFonts w:ascii="Georgia" w:hAnsi="Georgia"/>
            <w:shd w:val="clear" w:color="auto" w:fill="FFFFFF"/>
          </w:rPr>
          <w:t>Cx</w:t>
        </w:r>
        <w:proofErr w:type="spellEnd"/>
        <w:r w:rsidR="00E3677D" w:rsidRPr="00566837">
          <w:rPr>
            <w:rFonts w:ascii="Georgia" w:hAnsi="Georgia"/>
            <w:shd w:val="clear" w:color="auto" w:fill="FFFFFF"/>
          </w:rPr>
          <w:t xml:space="preserve"> </w:t>
        </w:r>
      </w:ins>
      <w:r w:rsidR="0013603D" w:rsidRPr="00566837">
        <w:rPr>
          <w:rFonts w:ascii="Georgia" w:hAnsi="Georgia"/>
          <w:shd w:val="clear" w:color="auto" w:fill="FFFFFF"/>
        </w:rPr>
        <w:t>and ip</w:t>
      </w:r>
      <w:r w:rsidR="005E2AF8" w:rsidRPr="00566837">
        <w:rPr>
          <w:rFonts w:ascii="Georgia" w:hAnsi="Georgia"/>
          <w:shd w:val="clear" w:color="auto" w:fill="FFFFFF"/>
        </w:rPr>
        <w:t xml:space="preserve">silateral inferior </w:t>
      </w:r>
      <w:proofErr w:type="spellStart"/>
      <w:r w:rsidR="005E2AF8" w:rsidRPr="00566837">
        <w:rPr>
          <w:rFonts w:ascii="Georgia" w:hAnsi="Georgia"/>
          <w:shd w:val="clear" w:color="auto" w:fill="FFFFFF"/>
        </w:rPr>
        <w:t>colicullus</w:t>
      </w:r>
      <w:proofErr w:type="spellEnd"/>
      <w:ins w:id="44" w:author="Alexander V. Flyax" w:date="2014-09-16T18:19:00Z">
        <w:r>
          <w:rPr>
            <w:rFonts w:ascii="Georgia" w:hAnsi="Georgia"/>
            <w:shd w:val="clear" w:color="auto" w:fill="FFFFFF"/>
          </w:rPr>
          <w:t xml:space="preserve"> or thalamus</w:t>
        </w:r>
      </w:ins>
      <w:r w:rsidR="00475F20" w:rsidRPr="00566837">
        <w:rPr>
          <w:rFonts w:ascii="Georgia" w:hAnsi="Georgia"/>
          <w:shd w:val="clear" w:color="auto" w:fill="FFFFFF"/>
        </w:rPr>
        <w:t xml:space="preserve">. To study the long-range </w:t>
      </w:r>
      <w:r w:rsidR="0043111C" w:rsidRPr="00566837">
        <w:rPr>
          <w:rFonts w:ascii="Georgia" w:hAnsi="Georgia"/>
          <w:shd w:val="clear" w:color="auto" w:fill="FFFFFF"/>
        </w:rPr>
        <w:t>a</w:t>
      </w:r>
      <w:r w:rsidR="00475F20" w:rsidRPr="00566837">
        <w:rPr>
          <w:rFonts w:ascii="Georgia" w:hAnsi="Georgia"/>
          <w:shd w:val="clear" w:color="auto" w:fill="FFFFFF"/>
        </w:rPr>
        <w:t xml:space="preserve">fferents of the </w:t>
      </w:r>
      <w:r w:rsidR="00475F20" w:rsidRPr="00566837">
        <w:rPr>
          <w:rFonts w:ascii="Georgia" w:hAnsi="Georgia"/>
          <w:shd w:val="clear" w:color="auto" w:fill="FFFFFF"/>
        </w:rPr>
        <w:t xml:space="preserve">labeled </w:t>
      </w:r>
      <w:del w:id="45" w:author="Alexander V. Flyax" w:date="2014-09-16T18:19:00Z">
        <w:r w:rsidR="00475F20" w:rsidRPr="00566837" w:rsidDel="00B42236">
          <w:rPr>
            <w:rFonts w:ascii="Georgia" w:hAnsi="Georgia"/>
            <w:shd w:val="clear" w:color="auto" w:fill="FFFFFF"/>
          </w:rPr>
          <w:delText>cortico-cortical (CCORT) and cortico-collicular (CCOL)</w:delText>
        </w:r>
      </w:del>
      <w:ins w:id="46" w:author="Alexander V. Flyax" w:date="2014-09-16T18:19:00Z">
        <w:r>
          <w:rPr>
            <w:rFonts w:ascii="Georgia" w:hAnsi="Georgia"/>
            <w:shd w:val="clear" w:color="auto" w:fill="FFFFFF"/>
          </w:rPr>
          <w:t>RS and IB</w:t>
        </w:r>
      </w:ins>
      <w:r w:rsidR="00475F20" w:rsidRPr="00566837">
        <w:rPr>
          <w:rFonts w:ascii="Georgia" w:hAnsi="Georgia"/>
          <w:shd w:val="clear" w:color="auto" w:fill="FFFFFF"/>
        </w:rPr>
        <w:t xml:space="preserve"> </w:t>
      </w:r>
      <w:bookmarkStart w:id="47" w:name="_GoBack"/>
      <w:bookmarkEnd w:id="47"/>
      <w:r w:rsidR="00475F20" w:rsidRPr="00566837">
        <w:rPr>
          <w:rFonts w:ascii="Georgia" w:hAnsi="Georgia"/>
          <w:shd w:val="clear" w:color="auto" w:fill="FFFFFF"/>
        </w:rPr>
        <w:t>neurons</w:t>
      </w:r>
      <w:r w:rsidR="00475F20" w:rsidRPr="00566837">
        <w:rPr>
          <w:rFonts w:ascii="Georgia" w:hAnsi="Georgia"/>
          <w:shd w:val="clear" w:color="auto" w:fill="FFFFFF"/>
        </w:rPr>
        <w:t>, we</w:t>
      </w:r>
      <w:r w:rsidR="005E2AF8" w:rsidRPr="00566837">
        <w:rPr>
          <w:rFonts w:ascii="Georgia" w:hAnsi="Georgia"/>
          <w:shd w:val="clear" w:color="auto" w:fill="FFFFFF"/>
        </w:rPr>
        <w:t xml:space="preserve"> </w:t>
      </w:r>
      <w:proofErr w:type="spellStart"/>
      <w:r w:rsidR="004A1282" w:rsidRPr="00566837">
        <w:rPr>
          <w:rFonts w:ascii="Georgia" w:hAnsi="Georgia"/>
          <w:shd w:val="clear" w:color="auto" w:fill="FFFFFF"/>
        </w:rPr>
        <w:t>optogenetically</w:t>
      </w:r>
      <w:proofErr w:type="spellEnd"/>
      <w:r w:rsidR="005E2AF8" w:rsidRPr="00566837">
        <w:rPr>
          <w:rFonts w:ascii="Georgia" w:hAnsi="Georgia"/>
          <w:shd w:val="clear" w:color="auto" w:fill="FFFFFF"/>
        </w:rPr>
        <w:t xml:space="preserve"> </w:t>
      </w:r>
      <w:r w:rsidR="00475F20" w:rsidRPr="00566837">
        <w:rPr>
          <w:rFonts w:ascii="Georgia" w:hAnsi="Georgia"/>
          <w:shd w:val="clear" w:color="auto" w:fill="FFFFFF"/>
        </w:rPr>
        <w:t xml:space="preserve">activated </w:t>
      </w:r>
      <w:proofErr w:type="spellStart"/>
      <w:r w:rsidR="00475F20" w:rsidRPr="00566837">
        <w:rPr>
          <w:rFonts w:ascii="Georgia" w:hAnsi="Georgia"/>
          <w:shd w:val="clear" w:color="auto" w:fill="FFFFFF"/>
        </w:rPr>
        <w:t>channelrhodopsin</w:t>
      </w:r>
      <w:proofErr w:type="spellEnd"/>
      <w:r w:rsidR="00475F20" w:rsidRPr="00566837">
        <w:rPr>
          <w:rFonts w:ascii="Georgia" w:hAnsi="Georgia"/>
          <w:shd w:val="clear" w:color="auto" w:fill="FFFFFF"/>
        </w:rPr>
        <w:t>-positive</w:t>
      </w:r>
      <w:r w:rsidR="005E2AF8" w:rsidRPr="00566837">
        <w:rPr>
          <w:rFonts w:ascii="Georgia" w:hAnsi="Georgia"/>
          <w:shd w:val="clear" w:color="auto" w:fill="FFFFFF"/>
        </w:rPr>
        <w:t xml:space="preserve"> </w:t>
      </w:r>
      <w:r w:rsidR="00475F20" w:rsidRPr="00566837">
        <w:rPr>
          <w:rFonts w:ascii="Georgia" w:hAnsi="Georgia"/>
          <w:shd w:val="clear" w:color="auto" w:fill="FFFFFF"/>
        </w:rPr>
        <w:t>colossal and thalamic fibers and recorded</w:t>
      </w:r>
      <w:r w:rsidR="005E2AF8" w:rsidRPr="00566837">
        <w:rPr>
          <w:rFonts w:ascii="Georgia" w:hAnsi="Georgia"/>
          <w:shd w:val="clear" w:color="auto" w:fill="FFFFFF"/>
        </w:rPr>
        <w:t xml:space="preserve"> </w:t>
      </w:r>
      <w:r w:rsidR="00475F20" w:rsidRPr="00566837">
        <w:rPr>
          <w:rFonts w:ascii="Georgia" w:hAnsi="Georgia"/>
          <w:shd w:val="clear" w:color="auto" w:fill="FFFFFF"/>
        </w:rPr>
        <w:t>direct</w:t>
      </w:r>
      <w:r w:rsidR="004A1282" w:rsidRPr="00566837">
        <w:rPr>
          <w:rFonts w:ascii="Georgia" w:hAnsi="Georgia"/>
          <w:shd w:val="clear" w:color="auto" w:fill="FFFFFF"/>
        </w:rPr>
        <w:t xml:space="preserve"> </w:t>
      </w:r>
      <w:r w:rsidR="005E2AF8" w:rsidRPr="00566837">
        <w:rPr>
          <w:rFonts w:ascii="Georgia" w:hAnsi="Georgia"/>
          <w:shd w:val="clear" w:color="auto" w:fill="FFFFFF"/>
        </w:rPr>
        <w:t xml:space="preserve">excitatory and </w:t>
      </w:r>
      <w:proofErr w:type="spellStart"/>
      <w:r w:rsidR="005E2AF8" w:rsidRPr="00566837">
        <w:rPr>
          <w:rFonts w:ascii="Georgia" w:hAnsi="Georgia"/>
          <w:shd w:val="clear" w:color="auto" w:fill="FFFFFF"/>
        </w:rPr>
        <w:t>feedforward</w:t>
      </w:r>
      <w:proofErr w:type="spellEnd"/>
      <w:r w:rsidR="005E2AF8" w:rsidRPr="00566837">
        <w:rPr>
          <w:rFonts w:ascii="Georgia" w:hAnsi="Georgia"/>
          <w:shd w:val="clear" w:color="auto" w:fill="FFFFFF"/>
        </w:rPr>
        <w:t xml:space="preserve"> inhibitory </w:t>
      </w:r>
      <w:r w:rsidR="00475F20" w:rsidRPr="00566837">
        <w:rPr>
          <w:rFonts w:ascii="Georgia" w:hAnsi="Georgia"/>
          <w:shd w:val="clear" w:color="auto" w:fill="FFFFFF"/>
        </w:rPr>
        <w:t xml:space="preserve">synaptic </w:t>
      </w:r>
      <w:r w:rsidR="007A2A1B" w:rsidRPr="00566837">
        <w:rPr>
          <w:rFonts w:ascii="Georgia" w:hAnsi="Georgia"/>
          <w:shd w:val="clear" w:color="auto" w:fill="FFFFFF"/>
        </w:rPr>
        <w:t>responses</w:t>
      </w:r>
      <w:r w:rsidR="006955B4" w:rsidRPr="00566837">
        <w:rPr>
          <w:rFonts w:ascii="Georgia" w:hAnsi="Georgia"/>
          <w:shd w:val="clear" w:color="auto" w:fill="FFFFFF"/>
        </w:rPr>
        <w:t xml:space="preserve"> onto the two classes of neurons</w:t>
      </w:r>
      <w:r w:rsidR="005E2AF8" w:rsidRPr="00566837">
        <w:rPr>
          <w:rFonts w:ascii="Georgia" w:hAnsi="Georgia"/>
          <w:shd w:val="clear" w:color="auto" w:fill="FFFFFF"/>
        </w:rPr>
        <w:t xml:space="preserve">. We have discovered that </w:t>
      </w:r>
      <w:r w:rsidR="006955B4" w:rsidRPr="00566837">
        <w:rPr>
          <w:rFonts w:ascii="Georgia" w:hAnsi="Georgia"/>
          <w:shd w:val="clear" w:color="auto" w:fill="FFFFFF"/>
        </w:rPr>
        <w:t>CCOL and CCORT cells</w:t>
      </w:r>
      <w:r w:rsidR="005E2AF8" w:rsidRPr="00566837">
        <w:rPr>
          <w:rFonts w:ascii="Georgia" w:hAnsi="Georgia"/>
          <w:shd w:val="clear" w:color="auto" w:fill="FFFFFF"/>
        </w:rPr>
        <w:t xml:space="preserve"> receive significantly different levels of excitatory input from thalamus and contralateral </w:t>
      </w:r>
      <w:r w:rsidR="004A1282" w:rsidRPr="00566837">
        <w:rPr>
          <w:rFonts w:ascii="Georgia" w:hAnsi="Georgia"/>
          <w:shd w:val="clear" w:color="auto" w:fill="FFFFFF"/>
        </w:rPr>
        <w:t>A1</w:t>
      </w:r>
      <w:ins w:id="48" w:author="Alexander V. Flyax" w:date="2014-09-16T18:05:00Z">
        <w:r w:rsidR="006350C3">
          <w:rPr>
            <w:rFonts w:ascii="Georgia" w:hAnsi="Georgia"/>
            <w:shd w:val="clear" w:color="auto" w:fill="FFFFFF"/>
          </w:rPr>
          <w:t>.</w:t>
        </w:r>
      </w:ins>
      <w:del w:id="49" w:author="Alexander V. Flyax" w:date="2014-09-16T18:05:00Z">
        <w:r w:rsidR="005E2AF8" w:rsidRPr="00566837" w:rsidDel="006350C3">
          <w:rPr>
            <w:rFonts w:ascii="Georgia" w:hAnsi="Georgia"/>
            <w:shd w:val="clear" w:color="auto" w:fill="FFFFFF"/>
          </w:rPr>
          <w:delText>, and the afferent fibers engage strong feedforward inhibitory drive onto CC</w:delText>
        </w:r>
        <w:r w:rsidR="0013603D" w:rsidRPr="00566837" w:rsidDel="006350C3">
          <w:rPr>
            <w:rFonts w:ascii="Georgia" w:hAnsi="Georgia"/>
            <w:shd w:val="clear" w:color="auto" w:fill="FFFFFF"/>
          </w:rPr>
          <w:delText>ORT but not CCOL neurons. The di</w:delText>
        </w:r>
        <w:r w:rsidR="005E2AF8" w:rsidRPr="00566837" w:rsidDel="006350C3">
          <w:rPr>
            <w:rFonts w:ascii="Georgia" w:hAnsi="Georgia"/>
            <w:shd w:val="clear" w:color="auto" w:fill="FFFFFF"/>
          </w:rPr>
          <w:delText>s</w:delText>
        </w:r>
        <w:r w:rsidR="0013603D" w:rsidRPr="00566837" w:rsidDel="006350C3">
          <w:rPr>
            <w:rFonts w:ascii="Georgia" w:hAnsi="Georgia"/>
            <w:shd w:val="clear" w:color="auto" w:fill="FFFFFF"/>
          </w:rPr>
          <w:delText>y</w:delText>
        </w:r>
        <w:r w:rsidR="005E2AF8" w:rsidRPr="00566837" w:rsidDel="006350C3">
          <w:rPr>
            <w:rFonts w:ascii="Georgia" w:hAnsi="Georgia"/>
            <w:shd w:val="clear" w:color="auto" w:fill="FFFFFF"/>
          </w:rPr>
          <w:delText>naptic inhibition recruits local fast-spiking, parvalbumin-positive interneurons</w:delText>
        </w:r>
        <w:r w:rsidR="004A1282" w:rsidRPr="00566837" w:rsidDel="006350C3">
          <w:rPr>
            <w:rFonts w:ascii="Georgia" w:hAnsi="Georgia"/>
            <w:shd w:val="clear" w:color="auto" w:fill="FFFFFF"/>
          </w:rPr>
          <w:delText xml:space="preserve"> that preferentially target CCORT neurons</w:delText>
        </w:r>
        <w:r w:rsidR="005E2AF8" w:rsidRPr="00566837" w:rsidDel="006350C3">
          <w:rPr>
            <w:rFonts w:ascii="Georgia" w:hAnsi="Georgia"/>
            <w:shd w:val="clear" w:color="auto" w:fill="FFFFFF"/>
          </w:rPr>
          <w:delText>.</w:delText>
        </w:r>
      </w:del>
      <w:r w:rsidR="005E2AF8" w:rsidRPr="00566837">
        <w:rPr>
          <w:rFonts w:ascii="Georgia" w:hAnsi="Georgia"/>
          <w:shd w:val="clear" w:color="auto" w:fill="FFFFFF"/>
        </w:rPr>
        <w:t xml:space="preserve"> These </w:t>
      </w:r>
      <w:r w:rsidR="0013603D" w:rsidRPr="00566837">
        <w:rPr>
          <w:rFonts w:ascii="Georgia" w:hAnsi="Georgia"/>
          <w:shd w:val="clear" w:color="auto" w:fill="FFFFFF"/>
        </w:rPr>
        <w:t>differences in local and long-range circuitry involving the two classes of</w:t>
      </w:r>
      <w:r w:rsidR="004A1282" w:rsidRPr="00566837">
        <w:rPr>
          <w:rFonts w:ascii="Georgia" w:hAnsi="Georgia"/>
          <w:shd w:val="clear" w:color="auto" w:fill="FFFFFF"/>
        </w:rPr>
        <w:t xml:space="preserve"> Layer 5 projecting pyramidal neurons</w:t>
      </w:r>
      <w:r w:rsidR="0013603D" w:rsidRPr="00566837">
        <w:rPr>
          <w:rFonts w:ascii="Georgia" w:hAnsi="Georgia"/>
          <w:shd w:val="clear" w:color="auto" w:fill="FFFFFF"/>
        </w:rPr>
        <w:t xml:space="preserve"> suggest that the latter</w:t>
      </w:r>
      <w:r w:rsidR="004A1282" w:rsidRPr="00566837">
        <w:rPr>
          <w:rFonts w:ascii="Georgia" w:hAnsi="Georgia"/>
          <w:shd w:val="clear" w:color="auto" w:fill="FFFFFF"/>
        </w:rPr>
        <w:t xml:space="preserve"> participate in processing of different streams of sensory information.</w:t>
      </w:r>
    </w:p>
    <w:sectPr w:rsidR="00350A4A" w:rsidRPr="0056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F8"/>
    <w:rsid w:val="00011775"/>
    <w:rsid w:val="000548DC"/>
    <w:rsid w:val="0013603D"/>
    <w:rsid w:val="00152659"/>
    <w:rsid w:val="002022F4"/>
    <w:rsid w:val="002A0B8E"/>
    <w:rsid w:val="00312920"/>
    <w:rsid w:val="00350A4A"/>
    <w:rsid w:val="003F45ED"/>
    <w:rsid w:val="0043111C"/>
    <w:rsid w:val="00434AE2"/>
    <w:rsid w:val="00475F20"/>
    <w:rsid w:val="004A1282"/>
    <w:rsid w:val="00566837"/>
    <w:rsid w:val="0059146D"/>
    <w:rsid w:val="005D5DB1"/>
    <w:rsid w:val="005E2AF8"/>
    <w:rsid w:val="00633C32"/>
    <w:rsid w:val="006350C3"/>
    <w:rsid w:val="006955B4"/>
    <w:rsid w:val="00710E67"/>
    <w:rsid w:val="007A2A1B"/>
    <w:rsid w:val="007B2CF5"/>
    <w:rsid w:val="007F15BD"/>
    <w:rsid w:val="00864FEF"/>
    <w:rsid w:val="00952F2E"/>
    <w:rsid w:val="00977117"/>
    <w:rsid w:val="00A0490F"/>
    <w:rsid w:val="00AB55BD"/>
    <w:rsid w:val="00AE7CF7"/>
    <w:rsid w:val="00B42236"/>
    <w:rsid w:val="00B72140"/>
    <w:rsid w:val="00BB6490"/>
    <w:rsid w:val="00BD1FE6"/>
    <w:rsid w:val="00C45466"/>
    <w:rsid w:val="00C80EC6"/>
    <w:rsid w:val="00D16FBB"/>
    <w:rsid w:val="00DB62D6"/>
    <w:rsid w:val="00E3677D"/>
    <w:rsid w:val="00E94D41"/>
    <w:rsid w:val="00F96D1B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V. Flyax</dc:creator>
  <cp:lastModifiedBy>Alexander V. Flyax</cp:lastModifiedBy>
  <cp:revision>22</cp:revision>
  <cp:lastPrinted>2014-09-16T20:51:00Z</cp:lastPrinted>
  <dcterms:created xsi:type="dcterms:W3CDTF">2014-09-16T18:48:00Z</dcterms:created>
  <dcterms:modified xsi:type="dcterms:W3CDTF">2014-09-16T23:19:00Z</dcterms:modified>
</cp:coreProperties>
</file>